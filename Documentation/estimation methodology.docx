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8F7B3" w14:textId="6A38DBE5" w:rsidR="00C03B27" w:rsidRDefault="00C03B27" w:rsidP="00C03B27">
      <w:pPr>
        <w:rPr>
          <w:b/>
          <w:bCs/>
        </w:rPr>
      </w:pPr>
      <w:r w:rsidRPr="00C45A9D">
        <w:rPr>
          <w:b/>
          <w:bCs/>
        </w:rPr>
        <w:t>TOWN CENTRE AND HIGH STREET EMPLOYEE AND WORKPLACE ESTIMATES 2011-2020</w:t>
      </w:r>
    </w:p>
    <w:p w14:paraId="2258C7AB" w14:textId="132E2B18" w:rsidR="002F6717" w:rsidRPr="002F6717" w:rsidRDefault="00A27029" w:rsidP="00C03B27">
      <w:r>
        <w:t xml:space="preserve">Nick Jacob, </w:t>
      </w:r>
      <w:r w:rsidR="002F6717" w:rsidRPr="002F6717">
        <w:t>August 2021</w:t>
      </w:r>
    </w:p>
    <w:p w14:paraId="327341CE" w14:textId="77777777" w:rsidR="00C03B27" w:rsidRDefault="00C03B27" w:rsidP="00C03B27"/>
    <w:p w14:paraId="1F6985CD" w14:textId="28967F6F" w:rsidR="00365C31" w:rsidRPr="00365C31" w:rsidRDefault="00365C31" w:rsidP="00C03B27">
      <w:pPr>
        <w:rPr>
          <w:b/>
          <w:bCs/>
        </w:rPr>
      </w:pPr>
      <w:r w:rsidRPr="00365C31">
        <w:rPr>
          <w:b/>
          <w:bCs/>
        </w:rPr>
        <w:t>Aim</w:t>
      </w:r>
      <w:r>
        <w:rPr>
          <w:b/>
          <w:bCs/>
        </w:rPr>
        <w:t>/purpose</w:t>
      </w:r>
    </w:p>
    <w:p w14:paraId="3A112EDC" w14:textId="77777777" w:rsidR="00365C31" w:rsidRDefault="00365C31" w:rsidP="00C03B27"/>
    <w:p w14:paraId="129B40A3" w14:textId="2E3ECB7C" w:rsidR="00C45A9D" w:rsidRDefault="00A27029" w:rsidP="00C03B27">
      <w:r w:rsidRPr="00A27029">
        <w:t>The aim of this work is to estimate the number of employee jobs in selected town centres and high streets. These estimates are being produced for Gerard Burgess in the planning team and will be used to inform an update of the London Town Centre Health Check.</w:t>
      </w:r>
    </w:p>
    <w:p w14:paraId="62D60017" w14:textId="77777777" w:rsidR="00A27029" w:rsidRDefault="00A27029" w:rsidP="00C03B27">
      <w:pPr>
        <w:rPr>
          <w:b/>
          <w:bCs/>
        </w:rPr>
      </w:pPr>
    </w:p>
    <w:p w14:paraId="178F185B" w14:textId="192D2394" w:rsidR="00691EF8" w:rsidRPr="00691EF8" w:rsidRDefault="00691EF8" w:rsidP="00C03B27">
      <w:pPr>
        <w:rPr>
          <w:b/>
          <w:bCs/>
        </w:rPr>
      </w:pPr>
      <w:r w:rsidRPr="00691EF8">
        <w:rPr>
          <w:b/>
          <w:bCs/>
        </w:rPr>
        <w:t xml:space="preserve">Data </w:t>
      </w:r>
      <w:r w:rsidR="00AA4122">
        <w:rPr>
          <w:b/>
          <w:bCs/>
        </w:rPr>
        <w:t>sources</w:t>
      </w:r>
    </w:p>
    <w:p w14:paraId="6A6599F9" w14:textId="77777777" w:rsidR="00691EF8" w:rsidRDefault="00691EF8" w:rsidP="00C03B27"/>
    <w:p w14:paraId="1CC9A568" w14:textId="3799A842" w:rsidR="00C60410" w:rsidRDefault="00C03B27" w:rsidP="00C03B27">
      <w:r>
        <w:t xml:space="preserve">Town </w:t>
      </w:r>
      <w:r w:rsidR="00E379F3">
        <w:t>c</w:t>
      </w:r>
      <w:r>
        <w:t xml:space="preserve">entre (TC) and </w:t>
      </w:r>
      <w:r w:rsidR="00E379F3">
        <w:t>h</w:t>
      </w:r>
      <w:r>
        <w:t xml:space="preserve">igh </w:t>
      </w:r>
      <w:r w:rsidR="00E379F3">
        <w:t>s</w:t>
      </w:r>
      <w:r>
        <w:t xml:space="preserve">treets (HS) estimates are derived from Workplace Zone (WZ) data provided by the Office for National Statistics (ONS). A WZ is a geography developed by the ONS </w:t>
      </w:r>
      <w:r w:rsidR="00EE7C99">
        <w:t xml:space="preserve">(see </w:t>
      </w:r>
      <w:hyperlink r:id="rId11" w:history="1">
        <w:r w:rsidR="00EE7C99" w:rsidRPr="00EE7C99">
          <w:rPr>
            <w:rStyle w:val="Hyperlink"/>
          </w:rPr>
          <w:t>here</w:t>
        </w:r>
      </w:hyperlink>
      <w:r w:rsidR="00EE7C99">
        <w:t xml:space="preserve">) </w:t>
      </w:r>
      <w:r>
        <w:t>which divides London into 8,154 areas.</w:t>
      </w:r>
      <w:r w:rsidR="00B508E1">
        <w:rPr>
          <w:rStyle w:val="FootnoteReference"/>
        </w:rPr>
        <w:footnoteReference w:id="2"/>
      </w:r>
    </w:p>
    <w:p w14:paraId="3D595080" w14:textId="77777777" w:rsidR="00C60410" w:rsidRDefault="00C60410" w:rsidP="00C03B27"/>
    <w:p w14:paraId="33CD9B33" w14:textId="43FDE696" w:rsidR="00B4172C" w:rsidRDefault="00C03B27" w:rsidP="00C03B27">
      <w:pPr>
        <w:pStyle w:val="ListParagraph"/>
        <w:numPr>
          <w:ilvl w:val="0"/>
          <w:numId w:val="2"/>
        </w:numPr>
      </w:pPr>
      <w:r>
        <w:t xml:space="preserve">ONS has provided time-series </w:t>
      </w:r>
      <w:r w:rsidR="000364A5">
        <w:t xml:space="preserve">data </w:t>
      </w:r>
      <w:r w:rsidR="000364A5" w:rsidRPr="000364A5">
        <w:t xml:space="preserve">based on the Inter-departmental Business Register </w:t>
      </w:r>
      <w:r>
        <w:t xml:space="preserve">(see </w:t>
      </w:r>
      <w:hyperlink r:id="rId12" w:history="1">
        <w:r w:rsidR="009573DE" w:rsidRPr="009573DE">
          <w:rPr>
            <w:rStyle w:val="Hyperlink"/>
          </w:rPr>
          <w:t>ONS publication</w:t>
        </w:r>
      </w:hyperlink>
      <w:r>
        <w:t>) for employee</w:t>
      </w:r>
      <w:r w:rsidR="007C1E56">
        <w:t>s</w:t>
      </w:r>
      <w:r>
        <w:t xml:space="preserve"> and workplace</w:t>
      </w:r>
      <w:r w:rsidR="007C1E56">
        <w:t>s</w:t>
      </w:r>
      <w:r>
        <w:t xml:space="preserve"> by WZ </w:t>
      </w:r>
      <w:r w:rsidR="00971C72">
        <w:t>for</w:t>
      </w:r>
      <w:r>
        <w:t xml:space="preserve"> 2011</w:t>
      </w:r>
      <w:r w:rsidR="00971C72">
        <w:t>-</w:t>
      </w:r>
      <w:r>
        <w:t>2020</w:t>
      </w:r>
      <w:r w:rsidR="000F5566">
        <w:t>.</w:t>
      </w:r>
      <w:r>
        <w:t xml:space="preserve"> </w:t>
      </w:r>
    </w:p>
    <w:p w14:paraId="5B1D84D8" w14:textId="3C836AAE" w:rsidR="00B4172C" w:rsidRDefault="00C03B27" w:rsidP="00C03B27">
      <w:pPr>
        <w:pStyle w:val="ListParagraph"/>
        <w:numPr>
          <w:ilvl w:val="0"/>
          <w:numId w:val="2"/>
        </w:numPr>
      </w:pPr>
      <w:r>
        <w:t xml:space="preserve">GLA </w:t>
      </w:r>
      <w:r w:rsidR="00B6675D">
        <w:t>planning colleagues</w:t>
      </w:r>
      <w:r>
        <w:t xml:space="preserve"> ha</w:t>
      </w:r>
      <w:r w:rsidR="00B6675D">
        <w:t>ve</w:t>
      </w:r>
      <w:r>
        <w:t xml:space="preserve"> provided boundaries for </w:t>
      </w:r>
      <w:r w:rsidR="00B64E04">
        <w:t xml:space="preserve">250 TC and 626 HS </w:t>
      </w:r>
      <w:r w:rsidR="00B6675D">
        <w:t xml:space="preserve">areas </w:t>
      </w:r>
      <w:r w:rsidR="00B64E04">
        <w:t>of interest</w:t>
      </w:r>
      <w:r w:rsidR="00B4172C">
        <w:t xml:space="preserve"> (using the latest boundaries).</w:t>
      </w:r>
    </w:p>
    <w:p w14:paraId="0FE689B7" w14:textId="6C3A2913" w:rsidR="00114397" w:rsidRDefault="00971C72" w:rsidP="00C03B27">
      <w:pPr>
        <w:pStyle w:val="ListParagraph"/>
        <w:numPr>
          <w:ilvl w:val="0"/>
          <w:numId w:val="2"/>
        </w:numPr>
      </w:pPr>
      <w:r>
        <w:t xml:space="preserve">CIU GIS </w:t>
      </w:r>
      <w:r w:rsidR="00B4172C">
        <w:t>colleagues</w:t>
      </w:r>
      <w:r>
        <w:t xml:space="preserve"> have provided information on the overlap between </w:t>
      </w:r>
      <w:r w:rsidR="00B4172C">
        <w:t>TC and HS</w:t>
      </w:r>
      <w:r w:rsidR="000F5566">
        <w:t xml:space="preserve"> boundaries</w:t>
      </w:r>
      <w:r w:rsidR="00B4172C">
        <w:t xml:space="preserve"> and workplace zones</w:t>
      </w:r>
      <w:r>
        <w:t xml:space="preserve"> </w:t>
      </w:r>
      <w:r w:rsidR="00175190">
        <w:t xml:space="preserve">(see email </w:t>
      </w:r>
      <w:hyperlink r:id="rId13" w:history="1">
        <w:r w:rsidR="00175190" w:rsidRPr="00175190">
          <w:rPr>
            <w:rStyle w:val="Hyperlink"/>
          </w:rPr>
          <w:t>here</w:t>
        </w:r>
      </w:hyperlink>
      <w:r w:rsidR="00175190">
        <w:t xml:space="preserve">). </w:t>
      </w:r>
    </w:p>
    <w:p w14:paraId="56C1376E" w14:textId="77777777" w:rsidR="00114397" w:rsidRDefault="00114397" w:rsidP="00C03B27"/>
    <w:p w14:paraId="6DE7E24A" w14:textId="682551EC" w:rsidR="00601D9B" w:rsidRDefault="00B64E04" w:rsidP="00C03B27">
      <w:r>
        <w:t>These boundaries do not map precisely to WZ</w:t>
      </w:r>
      <w:r w:rsidR="004F11AC">
        <w:t>s</w:t>
      </w:r>
      <w:r w:rsidR="00175190">
        <w:t>. A</w:t>
      </w:r>
      <w:r>
        <w:t xml:space="preserve"> TC or HS can contain all or part of </w:t>
      </w:r>
      <w:r w:rsidR="00F7483A">
        <w:t xml:space="preserve">one or (usually) more </w:t>
      </w:r>
      <w:r>
        <w:t>WZ</w:t>
      </w:r>
      <w:r w:rsidR="005940E8">
        <w:t>s</w:t>
      </w:r>
      <w:r w:rsidR="006A3E21">
        <w:t>; some WZ</w:t>
      </w:r>
      <w:r w:rsidR="005940E8">
        <w:t>s</w:t>
      </w:r>
      <w:r w:rsidR="006A3E21">
        <w:t xml:space="preserve"> cover more than one TC or HS</w:t>
      </w:r>
      <w:r w:rsidR="002243D9">
        <w:t>; and due to imperfe</w:t>
      </w:r>
      <w:r w:rsidR="008B4143">
        <w:t>ct</w:t>
      </w:r>
      <w:r w:rsidR="002243D9">
        <w:t xml:space="preserve"> borders some WZ</w:t>
      </w:r>
      <w:r w:rsidR="005940E8">
        <w:t>s</w:t>
      </w:r>
      <w:r w:rsidR="002243D9">
        <w:t xml:space="preserve"> </w:t>
      </w:r>
      <w:r w:rsidR="00CD7944">
        <w:t>incorrectly appear to have very small overlaps with some TCs/HCs.</w:t>
      </w:r>
      <w:r w:rsidR="007D5622">
        <w:rPr>
          <w:rStyle w:val="FootnoteReference"/>
        </w:rPr>
        <w:footnoteReference w:id="3"/>
      </w:r>
      <w:r w:rsidR="0029768E">
        <w:t xml:space="preserve"> We discuss the issue of </w:t>
      </w:r>
      <w:r w:rsidR="00EF6DAF">
        <w:t>roughly-drawn borders further, below.</w:t>
      </w:r>
    </w:p>
    <w:p w14:paraId="1DDE8DC2" w14:textId="34E4B5F7" w:rsidR="00691EF8" w:rsidRPr="00691EF8" w:rsidRDefault="00691EF8" w:rsidP="00C03B27">
      <w:pPr>
        <w:rPr>
          <w:b/>
          <w:bCs/>
        </w:rPr>
      </w:pPr>
      <w:r w:rsidRPr="00691EF8">
        <w:rPr>
          <w:b/>
          <w:bCs/>
        </w:rPr>
        <w:br/>
        <w:t>Estimation approach</w:t>
      </w:r>
    </w:p>
    <w:p w14:paraId="3E88ED44" w14:textId="77777777" w:rsidR="00BD1574" w:rsidRDefault="00BD1574" w:rsidP="00C03B27"/>
    <w:p w14:paraId="67BB3DE3" w14:textId="3C2E8690" w:rsidR="00F7483A" w:rsidRDefault="000074C4" w:rsidP="00F7483A">
      <w:r>
        <w:t>In this update we use only one approach</w:t>
      </w:r>
      <w:r>
        <w:rPr>
          <w:rStyle w:val="FootnoteReference"/>
        </w:rPr>
        <w:footnoteReference w:id="4"/>
      </w:r>
      <w:r>
        <w:t xml:space="preserve"> </w:t>
      </w:r>
      <w:r w:rsidR="00F7483A">
        <w:t>to estimate the numbers of town centre employees:</w:t>
      </w:r>
      <w:r w:rsidR="00931F21">
        <w:t xml:space="preserve"> </w:t>
      </w:r>
    </w:p>
    <w:p w14:paraId="3B1C9CCE" w14:textId="77777777" w:rsidR="00BD1574" w:rsidRDefault="00BD1574" w:rsidP="00F7483A"/>
    <w:p w14:paraId="2EA346B7" w14:textId="4D692193" w:rsidR="00F7483A" w:rsidRDefault="33233A56" w:rsidP="00BD1574">
      <w:pPr>
        <w:pStyle w:val="ListParagraph"/>
        <w:numPr>
          <w:ilvl w:val="0"/>
          <w:numId w:val="1"/>
        </w:numPr>
      </w:pPr>
      <w:r>
        <w:t>Base estimates take the proportion of the</w:t>
      </w:r>
      <w:r w:rsidR="49D504E4">
        <w:t xml:space="preserve"> land area of </w:t>
      </w:r>
      <w:r w:rsidR="2252186F">
        <w:t>each WZ which overlaps with</w:t>
      </w:r>
      <w:r w:rsidR="00F2629E">
        <w:t xml:space="preserve"> </w:t>
      </w:r>
      <w:r w:rsidR="48E91ACE">
        <w:t xml:space="preserve">a </w:t>
      </w:r>
      <w:r w:rsidR="254BC8BE">
        <w:t>TC/HS</w:t>
      </w:r>
      <w:r w:rsidR="00F7483A" w:rsidDel="33233A56">
        <w:t xml:space="preserve"> </w:t>
      </w:r>
      <w:r>
        <w:t xml:space="preserve">and applies this to the estimate of WZ employees, </w:t>
      </w:r>
      <w:r w:rsidR="7AAEC4E2">
        <w:t>before</w:t>
      </w:r>
      <w:r>
        <w:t xml:space="preserve"> tak</w:t>
      </w:r>
      <w:r w:rsidR="7AAEC4E2">
        <w:t>ing</w:t>
      </w:r>
      <w:r>
        <w:t xml:space="preserve"> the sum across </w:t>
      </w:r>
      <w:r w:rsidR="254BC8BE">
        <w:t>WZ</w:t>
      </w:r>
      <w:r>
        <w:t>. Formally, employment</w:t>
      </w:r>
      <w:r w:rsidR="28F37D4B">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in </w:t>
      </w:r>
      <w:r w:rsidR="254BC8BE">
        <w:t>TC/HS</w:t>
      </w:r>
      <w:r>
        <w:t xml:space="preserve"> </w:t>
      </w:r>
      <m:oMath>
        <m:r>
          <w:rPr>
            <w:rFonts w:ascii="Cambria Math" w:hAnsi="Cambria Math"/>
          </w:rPr>
          <m:t>i</m:t>
        </m:r>
      </m:oMath>
      <w:r w:rsidR="72A80A5F">
        <w:t xml:space="preserve"> is given by:</w:t>
      </w:r>
      <w:r w:rsidR="28F37D4B">
        <w:t xml:space="preserve"> </w:t>
      </w:r>
    </w:p>
    <w:p w14:paraId="5FB6F157" w14:textId="77777777" w:rsidR="00BD1574" w:rsidRDefault="00BD1574" w:rsidP="00F7483A"/>
    <w:p w14:paraId="7AAA9770" w14:textId="728F1517" w:rsidR="00C674FB" w:rsidRPr="0060295B" w:rsidRDefault="00D23C03" w:rsidP="00F7483A">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supHide m:val="1"/>
              <m:ctrlPr>
                <w:rPr>
                  <w:rFonts w:ascii="Cambria Math" w:hAnsi="Cambria Math"/>
                </w:rPr>
              </m:ctrlPr>
            </m:naryPr>
            <m:sub>
              <m:r>
                <w:rPr>
                  <w:rFonts w:ascii="Cambria Math" w:hAnsi="Cambria Math"/>
                </w:rPr>
                <m:t>j=1</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E</m:t>
                  </m:r>
                </m:e>
                <m:sub>
                  <m:r>
                    <w:rPr>
                      <w:rFonts w:ascii="Cambria Math" w:hAnsi="Cambria Math"/>
                    </w:rPr>
                    <m:t>j</m:t>
                  </m:r>
                </m:sub>
              </m:sSub>
              <m:ctrlPr>
                <w:rPr>
                  <w:rFonts w:ascii="Cambria Math" w:hAnsi="Cambria Math"/>
                  <w:i/>
                </w:rPr>
              </m:ctrlPr>
            </m:e>
          </m:nary>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14:paraId="5511A5AF" w14:textId="77777777" w:rsidR="00BD1574" w:rsidRDefault="00BD1574" w:rsidP="00F7483A"/>
    <w:p w14:paraId="2BCD9B62" w14:textId="0966273A" w:rsidR="003448B4" w:rsidRDefault="0060295B" w:rsidP="00734565">
      <w:pPr>
        <w:ind w:left="720"/>
      </w:pPr>
      <w:r>
        <w:t>wh</w:t>
      </w:r>
      <w:r w:rsidR="00F12A8D">
        <w:t>ere</w:t>
      </w:r>
      <w:r w:rsidR="00FD58E4">
        <w:t xml:space="preserve"> </w:t>
      </w:r>
      <m:oMath>
        <m:sSub>
          <m:sSubPr>
            <m:ctrlPr>
              <w:rPr>
                <w:rFonts w:ascii="Cambria Math" w:hAnsi="Cambria Math"/>
                <w:i/>
              </w:rPr>
            </m:ctrlPr>
          </m:sSubPr>
          <m:e>
            <m:r>
              <w:rPr>
                <w:rFonts w:ascii="Cambria Math" w:hAnsi="Cambria Math"/>
              </w:rPr>
              <m:t>E</m:t>
            </m:r>
          </m:e>
          <m:sub>
            <m:r>
              <w:rPr>
                <w:rFonts w:ascii="Cambria Math" w:hAnsi="Cambria Math"/>
              </w:rPr>
              <m:t>j</m:t>
            </m:r>
          </m:sub>
        </m:sSub>
      </m:oMath>
      <w:r w:rsidR="00FD58E4">
        <w:t xml:space="preserve"> is employment in </w:t>
      </w:r>
      <w:r w:rsidR="00BF14A8">
        <w:t xml:space="preserve">WZ </w:t>
      </w:r>
      <m:oMath>
        <m:r>
          <w:rPr>
            <w:rFonts w:ascii="Cambria Math" w:hAnsi="Cambria Math"/>
          </w:rPr>
          <m:t>j</m:t>
        </m:r>
      </m:oMath>
      <w:r w:rsidR="00BF14A8">
        <w:t xml:space="preserve"> and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3448B4">
        <w:t xml:space="preserve"> is the </w:t>
      </w:r>
      <w:r w:rsidR="00845256">
        <w:t xml:space="preserve">(land area) </w:t>
      </w:r>
      <w:r w:rsidR="00BA415E">
        <w:t xml:space="preserve">share of WZ </w:t>
      </w:r>
      <m:oMath>
        <m:r>
          <w:rPr>
            <w:rFonts w:ascii="Cambria Math" w:hAnsi="Cambria Math"/>
          </w:rPr>
          <m:t>j</m:t>
        </m:r>
      </m:oMath>
      <w:r w:rsidR="00BA415E">
        <w:t xml:space="preserve"> lying within </w:t>
      </w:r>
      <w:r w:rsidR="002D0680">
        <w:t xml:space="preserve">TC </w:t>
      </w:r>
      <m:oMath>
        <m:r>
          <w:rPr>
            <w:rFonts w:ascii="Cambria Math" w:hAnsi="Cambria Math"/>
          </w:rPr>
          <m:t>i</m:t>
        </m:r>
      </m:oMath>
      <w:r w:rsidR="00BA415E">
        <w:t>.</w:t>
      </w:r>
    </w:p>
    <w:p w14:paraId="31872B49" w14:textId="5F742654" w:rsidR="00BD1574" w:rsidRDefault="00F7483A" w:rsidP="0030421A">
      <w:r>
        <w:tab/>
      </w:r>
    </w:p>
    <w:p w14:paraId="1FA861F9" w14:textId="1EE6A2A0" w:rsidR="00EE6DA5" w:rsidRDefault="00EE6DA5" w:rsidP="0030421A">
      <w:r w:rsidRPr="00EE6DA5">
        <w:t>Th</w:t>
      </w:r>
      <w:r w:rsidR="00760106">
        <w:t>e approach</w:t>
      </w:r>
      <w:r w:rsidR="003F5914">
        <w:t>, which is consistent with analysis previously carried out by GLAE,</w:t>
      </w:r>
      <w:r w:rsidR="00760106">
        <w:t xml:space="preserve"> </w:t>
      </w:r>
      <w:r w:rsidRPr="00EE6DA5">
        <w:t>seeks to use the lowest geographic level published data as to approximate as closely as possible the non-standard geographies for this analysis.</w:t>
      </w:r>
      <w:r>
        <w:rPr>
          <w:rStyle w:val="FootnoteReference"/>
        </w:rPr>
        <w:footnoteReference w:id="5"/>
      </w:r>
    </w:p>
    <w:p w14:paraId="5A3FA660" w14:textId="77777777" w:rsidR="004F46F4" w:rsidRDefault="004F46F4" w:rsidP="0030421A"/>
    <w:p w14:paraId="4B140DFA" w14:textId="7C7F27CF" w:rsidR="00540E02" w:rsidRDefault="004F46F4" w:rsidP="0030421A">
      <w:r>
        <w:t xml:space="preserve">We additionally </w:t>
      </w:r>
      <w:r w:rsidR="00EB5966">
        <w:t xml:space="preserve">show results that split out the employment in </w:t>
      </w:r>
      <w:r w:rsidR="00FB03D8">
        <w:t xml:space="preserve">the parts of town centres and high streets that </w:t>
      </w:r>
      <w:r w:rsidR="00781CDB">
        <w:t xml:space="preserve">lie across borough borders, such as the West End (Westminster/Camden) </w:t>
      </w:r>
      <w:r w:rsidR="003478AB">
        <w:t>and</w:t>
      </w:r>
      <w:r w:rsidR="00781CDB">
        <w:t xml:space="preserve"> </w:t>
      </w:r>
      <w:r w:rsidR="00940AAA">
        <w:t>Cricklewood (Barnet/Brent/Camde</w:t>
      </w:r>
      <w:r w:rsidR="003478AB">
        <w:t>n).</w:t>
      </w:r>
      <w:r w:rsidR="00776192">
        <w:t xml:space="preserve"> </w:t>
      </w:r>
      <w:r w:rsidR="00111949">
        <w:t>In order to distinguish the TC/HS that</w:t>
      </w:r>
      <w:r w:rsidR="00405F99">
        <w:t xml:space="preserve"> genuinely lie across borders from those that do not</w:t>
      </w:r>
      <w:r w:rsidR="00BF2F99">
        <w:t xml:space="preserve"> (due to the imprecision discussed above)</w:t>
      </w:r>
      <w:r w:rsidR="00405F99">
        <w:t>, we apply a simple</w:t>
      </w:r>
      <w:r w:rsidR="00CF1509">
        <w:t xml:space="preserve"> rule that we recognise </w:t>
      </w:r>
      <w:r w:rsidR="00416503">
        <w:t xml:space="preserve">has scope for challenge. We consider a </w:t>
      </w:r>
      <w:r w:rsidR="008003A2">
        <w:t xml:space="preserve">part of a </w:t>
      </w:r>
      <w:r w:rsidR="00416503">
        <w:t xml:space="preserve">TC/HS to </w:t>
      </w:r>
      <w:r w:rsidR="008003A2">
        <w:t>be in a particular borough</w:t>
      </w:r>
      <w:r w:rsidR="00416503">
        <w:t xml:space="preserve"> </w:t>
      </w:r>
      <w:r w:rsidR="009C28F1">
        <w:t>if</w:t>
      </w:r>
      <w:r w:rsidR="007B5D8D">
        <w:t>,</w:t>
      </w:r>
      <w:r w:rsidR="009C28F1">
        <w:t xml:space="preserve"> and only if</w:t>
      </w:r>
      <w:r w:rsidR="007B5D8D">
        <w:t>,</w:t>
      </w:r>
      <w:r w:rsidR="009C28F1">
        <w:t xml:space="preserve"> more than 3% </w:t>
      </w:r>
      <w:r w:rsidR="006364A0">
        <w:t xml:space="preserve">land area </w:t>
      </w:r>
      <w:r w:rsidR="009C28F1">
        <w:t>of a WZ</w:t>
      </w:r>
      <w:r w:rsidR="006364A0">
        <w:t xml:space="preserve"> </w:t>
      </w:r>
      <w:r w:rsidR="008003A2">
        <w:t>(</w:t>
      </w:r>
      <w:r w:rsidR="00BF2F99">
        <w:t xml:space="preserve">which is </w:t>
      </w:r>
      <w:r w:rsidR="008003A2">
        <w:t>uniquely associated to a borough) overlaps with that TC/HS.</w:t>
      </w:r>
    </w:p>
    <w:p w14:paraId="5C0DF116" w14:textId="77777777" w:rsidR="00E92B6F" w:rsidRDefault="00E92B6F" w:rsidP="0030421A"/>
    <w:p w14:paraId="71E28E84" w14:textId="0A27F5E9" w:rsidR="003478AB" w:rsidRDefault="026B7C63" w:rsidP="0030421A">
      <w:r>
        <w:t xml:space="preserve">We chose the value of 3% </w:t>
      </w:r>
      <w:r w:rsidR="3F662851">
        <w:t>through inspection of the data. One</w:t>
      </w:r>
      <w:r w:rsidR="0DDD9470">
        <w:t xml:space="preserve"> example is shown in </w:t>
      </w:r>
      <w:fldSimple w:instr=" REF _Ref80261926 ">
        <w:r w:rsidR="54333757">
          <w:t xml:space="preserve">Figure </w:t>
        </w:r>
        <w:r w:rsidR="54333757" w:rsidRPr="58E2977A">
          <w:rPr>
            <w:noProof/>
          </w:rPr>
          <w:t>1</w:t>
        </w:r>
      </w:fldSimple>
      <w:r w:rsidR="469A8B26">
        <w:t xml:space="preserve">, </w:t>
      </w:r>
      <w:r w:rsidR="54333757">
        <w:t xml:space="preserve">below, </w:t>
      </w:r>
      <w:r w:rsidR="469A8B26">
        <w:t xml:space="preserve">where a </w:t>
      </w:r>
      <w:r w:rsidR="02FE8DE1">
        <w:t>TC</w:t>
      </w:r>
      <w:r w:rsidR="5E2609CC">
        <w:t xml:space="preserve"> </w:t>
      </w:r>
      <w:r w:rsidR="3FE112E8">
        <w:t>in light blue (</w:t>
      </w:r>
      <w:r w:rsidR="5E2609CC">
        <w:t xml:space="preserve">in </w:t>
      </w:r>
      <w:r w:rsidR="2840687C">
        <w:t xml:space="preserve">the City of London </w:t>
      </w:r>
      <w:r w:rsidR="5E2609CC">
        <w:t>and the town centre of</w:t>
      </w:r>
      <w:r w:rsidR="00E92B6F" w:rsidDel="00E92B6F">
        <w:t xml:space="preserve"> </w:t>
      </w:r>
      <w:r w:rsidR="22553574">
        <w:t>Barbican</w:t>
      </w:r>
      <w:r w:rsidR="3FE112E8">
        <w:t xml:space="preserve">), overlaps with the border of </w:t>
      </w:r>
      <w:r w:rsidR="4FC354F1">
        <w:t>Islington</w:t>
      </w:r>
      <w:r w:rsidR="3FE112E8">
        <w:t xml:space="preserve"> (the dotted black line</w:t>
      </w:r>
      <w:r w:rsidR="751B59C1">
        <w:t>).</w:t>
      </w:r>
      <w:r w:rsidR="02FE8DE1">
        <w:t xml:space="preserve"> In this case, </w:t>
      </w:r>
      <w:r w:rsidR="2B1EF0C4">
        <w:t xml:space="preserve">we </w:t>
      </w:r>
      <w:r w:rsidR="1E76A1AA">
        <w:t xml:space="preserve">would </w:t>
      </w:r>
      <w:r w:rsidR="2B1EF0C4">
        <w:t xml:space="preserve">disregard any employment </w:t>
      </w:r>
      <w:r w:rsidR="62A31551">
        <w:t xml:space="preserve">in </w:t>
      </w:r>
      <w:r w:rsidR="02FE8DE1">
        <w:t xml:space="preserve">the </w:t>
      </w:r>
      <w:r w:rsidR="575918EE">
        <w:t>Islington</w:t>
      </w:r>
      <w:r w:rsidR="62A31551">
        <w:t xml:space="preserve"> </w:t>
      </w:r>
      <w:r w:rsidR="02FE8DE1">
        <w:t>WZ</w:t>
      </w:r>
      <w:r w:rsidR="2B1EF0C4">
        <w:t xml:space="preserve"> </w:t>
      </w:r>
      <w:r w:rsidR="62A31551">
        <w:t>that corresponds to the light blue TC area</w:t>
      </w:r>
      <w:r w:rsidR="6D034F03">
        <w:t>s</w:t>
      </w:r>
      <w:r w:rsidR="1DE107EE">
        <w:t xml:space="preserve"> (shown by the red arrow</w:t>
      </w:r>
      <w:r w:rsidR="2A6E5422">
        <w:t>s</w:t>
      </w:r>
      <w:r w:rsidR="1DE107EE">
        <w:t>).</w:t>
      </w:r>
    </w:p>
    <w:p w14:paraId="1D6348C7" w14:textId="4F673243" w:rsidR="006364A0" w:rsidRDefault="006364A0" w:rsidP="0030421A"/>
    <w:p w14:paraId="037ABB1A" w14:textId="1C0AE039" w:rsidR="00E307AE" w:rsidRPr="00E307AE" w:rsidRDefault="00E307AE" w:rsidP="00E307AE">
      <w:pPr>
        <w:pStyle w:val="Caption"/>
        <w:keepNext/>
        <w:rPr>
          <w:sz w:val="24"/>
          <w:szCs w:val="24"/>
        </w:rPr>
      </w:pPr>
      <w:bookmarkStart w:id="0" w:name="_Ref80261926"/>
      <w:r w:rsidRPr="00E307AE">
        <w:rPr>
          <w:sz w:val="24"/>
          <w:szCs w:val="24"/>
        </w:rPr>
        <w:t xml:space="preserve">Figure </w:t>
      </w:r>
      <w:r w:rsidRPr="00E307AE">
        <w:rPr>
          <w:sz w:val="24"/>
          <w:szCs w:val="24"/>
        </w:rPr>
        <w:fldChar w:fldCharType="begin"/>
      </w:r>
      <w:r w:rsidRPr="00E307AE">
        <w:rPr>
          <w:sz w:val="24"/>
          <w:szCs w:val="24"/>
        </w:rPr>
        <w:instrText xml:space="preserve"> SEQ Figure \* ARABIC </w:instrText>
      </w:r>
      <w:r w:rsidRPr="00E307AE">
        <w:rPr>
          <w:sz w:val="24"/>
          <w:szCs w:val="24"/>
        </w:rPr>
        <w:fldChar w:fldCharType="separate"/>
      </w:r>
      <w:r w:rsidRPr="00E307AE">
        <w:rPr>
          <w:noProof/>
          <w:sz w:val="24"/>
          <w:szCs w:val="24"/>
        </w:rPr>
        <w:t>1</w:t>
      </w:r>
      <w:r w:rsidRPr="00E307AE">
        <w:rPr>
          <w:sz w:val="24"/>
          <w:szCs w:val="24"/>
        </w:rPr>
        <w:fldChar w:fldCharType="end"/>
      </w:r>
      <w:bookmarkEnd w:id="0"/>
      <w:r w:rsidRPr="00E307AE">
        <w:rPr>
          <w:sz w:val="24"/>
          <w:szCs w:val="24"/>
        </w:rPr>
        <w:t>: Example of town centre and borough overlap</w:t>
      </w:r>
    </w:p>
    <w:p w14:paraId="60C98C7C" w14:textId="4500154C" w:rsidR="006364A0" w:rsidRDefault="49E0F0AF" w:rsidP="0030421A">
      <w:r>
        <w:rPr>
          <w:noProof/>
        </w:rPr>
        <w:drawing>
          <wp:inline distT="0" distB="0" distL="0" distR="0" wp14:anchorId="6D9FEFF5" wp14:editId="30F45CE2">
            <wp:extent cx="2665412" cy="3476625"/>
            <wp:effectExtent l="0" t="0" r="0" b="0"/>
            <wp:docPr id="1373329953" name="Picture 1373329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665412" cy="3476625"/>
                    </a:xfrm>
                    <a:prstGeom prst="rect">
                      <a:avLst/>
                    </a:prstGeom>
                  </pic:spPr>
                </pic:pic>
              </a:graphicData>
            </a:graphic>
          </wp:inline>
        </w:drawing>
      </w:r>
    </w:p>
    <w:p w14:paraId="119886F8" w14:textId="77777777" w:rsidR="003455BF" w:rsidRDefault="003455BF" w:rsidP="0030421A"/>
    <w:p w14:paraId="4EEDADF0" w14:textId="77777777" w:rsidR="00005278" w:rsidRDefault="00B1597F" w:rsidP="0030421A">
      <w:r>
        <w:lastRenderedPageBreak/>
        <w:t>Using the 3% threshold</w:t>
      </w:r>
      <w:r w:rsidR="00642F75">
        <w:t xml:space="preserve"> </w:t>
      </w:r>
      <w:r w:rsidR="00095290">
        <w:t>leaves some TCs/Boroughs with less than 100% of the TC</w:t>
      </w:r>
      <w:r w:rsidR="00332A73">
        <w:t xml:space="preserve">, </w:t>
      </w:r>
      <w:r>
        <w:t>according to the boundaries we have been given</w:t>
      </w:r>
      <w:r w:rsidR="00332A73">
        <w:t xml:space="preserve">, in our </w:t>
      </w:r>
      <w:r>
        <w:t>estimates</w:t>
      </w:r>
      <w:r w:rsidR="00854765">
        <w:t>. A lower threshold, however, would leave some TCs erroneously attributed in part to the wrong borough</w:t>
      </w:r>
      <w:r w:rsidR="003466E7">
        <w:t xml:space="preserve">. </w:t>
      </w:r>
    </w:p>
    <w:p w14:paraId="3E11ACA1" w14:textId="77777777" w:rsidR="00005278" w:rsidRDefault="00005278" w:rsidP="0030421A"/>
    <w:p w14:paraId="638D9E54" w14:textId="42BEC72A" w:rsidR="006364A0" w:rsidRDefault="003466E7" w:rsidP="0030421A">
      <w:r>
        <w:t>We</w:t>
      </w:r>
      <w:r w:rsidR="007A605F">
        <w:t xml:space="preserve"> are in the process of exploring other options for dealing with the issue</w:t>
      </w:r>
      <w:r w:rsidR="00E27592">
        <w:t xml:space="preserve">. For instance, </w:t>
      </w:r>
      <w:r w:rsidR="00377A7E">
        <w:t xml:space="preserve">it would be helpful if we had data linking high streets to boroughs, </w:t>
      </w:r>
      <w:r w:rsidR="007A605F">
        <w:t>and</w:t>
      </w:r>
      <w:r>
        <w:t xml:space="preserve"> welcome feedback on this point.</w:t>
      </w:r>
    </w:p>
    <w:p w14:paraId="13286914" w14:textId="1053EF6C" w:rsidR="00005278" w:rsidRDefault="00005278" w:rsidP="0030421A"/>
    <w:p w14:paraId="42A82F87" w14:textId="493429C1" w:rsidR="00F40097" w:rsidDel="00500327" w:rsidRDefault="00F40097" w:rsidP="0030421A">
      <w:pPr>
        <w:rPr>
          <w:del w:id="1" w:author="Christopher" w:date="2021-08-24T09:32:00Z"/>
        </w:rPr>
      </w:pPr>
    </w:p>
    <w:p w14:paraId="5C1435AC" w14:textId="4B569EDB" w:rsidR="00F40097" w:rsidRPr="00F40097" w:rsidRDefault="00F40097" w:rsidP="0030421A">
      <w:pPr>
        <w:rPr>
          <w:b/>
          <w:bCs/>
        </w:rPr>
      </w:pPr>
      <w:r w:rsidRPr="00F40097">
        <w:rPr>
          <w:b/>
          <w:bCs/>
        </w:rPr>
        <w:t>Methodological uncertainty</w:t>
      </w:r>
    </w:p>
    <w:p w14:paraId="25CDBC28" w14:textId="77777777" w:rsidR="00F40097" w:rsidRPr="00C90143" w:rsidRDefault="00F40097" w:rsidP="0030421A"/>
    <w:p w14:paraId="6129E7FC" w14:textId="7F55B065" w:rsidR="005A4953" w:rsidRDefault="00CC3286" w:rsidP="00C03B27">
      <w:r>
        <w:t>The results of our modelling</w:t>
      </w:r>
      <w:r w:rsidR="0030421A">
        <w:t xml:space="preserve"> </w:t>
      </w:r>
      <w:r w:rsidR="003A4330">
        <w:t>are</w:t>
      </w:r>
      <w:r w:rsidR="0030421A">
        <w:t xml:space="preserve"> only </w:t>
      </w:r>
      <w:r>
        <w:t>indicative</w:t>
      </w:r>
      <w:r w:rsidR="00F07EBF">
        <w:t>.</w:t>
      </w:r>
      <w:r w:rsidR="0030421A">
        <w:t xml:space="preserve"> </w:t>
      </w:r>
      <w:r w:rsidR="00C03B27">
        <w:t xml:space="preserve">It is not possible to produce a definitive estimate of </w:t>
      </w:r>
      <w:r w:rsidR="007835C9">
        <w:t>TC/HS</w:t>
      </w:r>
      <w:r w:rsidR="00C03B27">
        <w:t xml:space="preserve"> employ</w:t>
      </w:r>
      <w:r w:rsidR="007835C9">
        <w:t xml:space="preserve">ment and workplaces </w:t>
      </w:r>
      <w:r w:rsidR="00C03B27">
        <w:t xml:space="preserve">as there is no public information on where within a </w:t>
      </w:r>
      <w:r w:rsidR="006512A1">
        <w:t>WZ</w:t>
      </w:r>
      <w:r w:rsidR="00C03B27">
        <w:t xml:space="preserve"> employees work.</w:t>
      </w:r>
      <w:r w:rsidR="009D106F">
        <w:t xml:space="preserve"> </w:t>
      </w:r>
    </w:p>
    <w:p w14:paraId="65536457" w14:textId="4B3D4109" w:rsidR="005A4953" w:rsidRDefault="005A4953" w:rsidP="00C03B27"/>
    <w:p w14:paraId="6428AC91" w14:textId="35FE2D37" w:rsidR="00C03B27" w:rsidRPr="00092BA3" w:rsidRDefault="484448EB" w:rsidP="00C03B27">
      <w:pPr>
        <w:rPr>
          <w:b/>
          <w:bCs/>
        </w:rPr>
      </w:pPr>
      <w:r>
        <w:t>For the purpose of this work, j</w:t>
      </w:r>
      <w:r w:rsidR="2FEA9490">
        <w:t>obs and workplaces are assumed to be distributed evenly across WZs</w:t>
      </w:r>
      <w:r>
        <w:t xml:space="preserve">. In practice, </w:t>
      </w:r>
      <w:r w:rsidR="30C05E4C">
        <w:t xml:space="preserve">the jobs </w:t>
      </w:r>
      <w:r w:rsidR="48A38FE4">
        <w:t>within a</w:t>
      </w:r>
      <w:r w:rsidR="24E033D8">
        <w:t xml:space="preserve"> WZ </w:t>
      </w:r>
      <w:r w:rsidR="1FD4E058">
        <w:t>could</w:t>
      </w:r>
      <w:r w:rsidR="165A83EB">
        <w:t>, for example</w:t>
      </w:r>
      <w:r w:rsidR="432AC764">
        <w:t>,</w:t>
      </w:r>
      <w:r w:rsidR="165A83EB">
        <w:t xml:space="preserve"> be </w:t>
      </w:r>
      <w:r w:rsidR="48A38FE4">
        <w:t>concentrated</w:t>
      </w:r>
      <w:r w:rsidR="165A83EB">
        <w:t xml:space="preserve"> on a </w:t>
      </w:r>
      <w:r w:rsidR="71804C14">
        <w:t>h</w:t>
      </w:r>
      <w:r w:rsidR="165A83EB">
        <w:t xml:space="preserve">igh </w:t>
      </w:r>
      <w:r w:rsidR="71804C14">
        <w:t>s</w:t>
      </w:r>
      <w:r w:rsidR="165A83EB">
        <w:t xml:space="preserve">treet </w:t>
      </w:r>
      <w:r w:rsidR="48A38FE4">
        <w:t>while</w:t>
      </w:r>
      <w:r w:rsidR="165A83EB">
        <w:t xml:space="preserve"> the </w:t>
      </w:r>
      <w:r w:rsidR="566A5B30">
        <w:t xml:space="preserve">land </w:t>
      </w:r>
      <w:r w:rsidR="165A83EB">
        <w:t xml:space="preserve">area </w:t>
      </w:r>
      <w:r w:rsidR="566A5B30">
        <w:t xml:space="preserve">might be covered by residential buildings not </w:t>
      </w:r>
      <w:r w:rsidR="0B94A5D2">
        <w:t>on</w:t>
      </w:r>
      <w:r w:rsidR="6C578862">
        <w:t xml:space="preserve"> </w:t>
      </w:r>
      <w:r w:rsidR="566A5B30">
        <w:t xml:space="preserve">the </w:t>
      </w:r>
      <w:r w:rsidR="71804C14">
        <w:t>h</w:t>
      </w:r>
      <w:r w:rsidR="566A5B30">
        <w:t xml:space="preserve">igh </w:t>
      </w:r>
      <w:r w:rsidR="71804C14">
        <w:t>s</w:t>
      </w:r>
      <w:r w:rsidR="566A5B30">
        <w:t>treet.</w:t>
      </w:r>
    </w:p>
    <w:p w14:paraId="416C96E6" w14:textId="77777777" w:rsidR="00F853C4" w:rsidRDefault="00F853C4" w:rsidP="00C03B27"/>
    <w:p w14:paraId="12EFD38D" w14:textId="23824803" w:rsidR="00535C55" w:rsidRDefault="00202023" w:rsidP="00C03B27">
      <w:r>
        <w:t>For this reason, o</w:t>
      </w:r>
      <w:r w:rsidR="00F853C4">
        <w:t xml:space="preserve">ur </w:t>
      </w:r>
      <w:r w:rsidR="007C16A3">
        <w:t xml:space="preserve">TS/HS </w:t>
      </w:r>
      <w:r w:rsidR="00B242D5">
        <w:t xml:space="preserve">employee and workplace </w:t>
      </w:r>
      <w:r w:rsidR="00F853C4">
        <w:t>e</w:t>
      </w:r>
      <w:r w:rsidR="00535C55" w:rsidRPr="00535C55">
        <w:t xml:space="preserve">stimates, if anything, are likely to be underestimates. </w:t>
      </w:r>
      <w:r w:rsidR="005A4953">
        <w:t>However, n</w:t>
      </w:r>
      <w:r w:rsidR="00535C55" w:rsidRPr="00535C55">
        <w:t xml:space="preserve">o adjustment has been made for this factor as there is no </w:t>
      </w:r>
      <w:r w:rsidR="005A4953">
        <w:t>information</w:t>
      </w:r>
      <w:r w:rsidR="00535C55" w:rsidRPr="00535C55">
        <w:t xml:space="preserve"> </w:t>
      </w:r>
      <w:r w:rsidR="005A4953">
        <w:t>on</w:t>
      </w:r>
      <w:r w:rsidR="00535C55" w:rsidRPr="00535C55">
        <w:t xml:space="preserve"> which to base a judgement</w:t>
      </w:r>
      <w:r>
        <w:t xml:space="preserve">. </w:t>
      </w:r>
    </w:p>
    <w:p w14:paraId="58115635" w14:textId="2C251528" w:rsidR="006F4B05" w:rsidRDefault="006F4B05" w:rsidP="00C03B27"/>
    <w:p w14:paraId="25A97A92" w14:textId="3CFD684D" w:rsidR="006F4B05" w:rsidRDefault="006F4B05" w:rsidP="00C03B27">
      <w:r>
        <w:t xml:space="preserve">We also </w:t>
      </w:r>
      <w:r w:rsidR="004B5B29">
        <w:t xml:space="preserve">note that the 2020 estimates </w:t>
      </w:r>
      <w:r w:rsidR="007520E0">
        <w:t>may have been impacted by Covid</w:t>
      </w:r>
      <w:r w:rsidR="0043457A">
        <w:t>-19</w:t>
      </w:r>
      <w:r w:rsidR="00E62BB5">
        <w:t xml:space="preserve"> and are checking the implications with ONS colleagues.</w:t>
      </w:r>
    </w:p>
    <w:p w14:paraId="110FF698" w14:textId="2C73D04E" w:rsidR="00CB2A10" w:rsidRDefault="00CB2A10" w:rsidP="00C03B27"/>
    <w:p w14:paraId="7911797F" w14:textId="77777777" w:rsidR="006742DC" w:rsidRPr="006742DC" w:rsidRDefault="00A53E5B" w:rsidP="00C03B27">
      <w:pPr>
        <w:rPr>
          <w:b/>
          <w:bCs/>
        </w:rPr>
      </w:pPr>
      <w:r w:rsidRPr="006742DC">
        <w:rPr>
          <w:b/>
          <w:bCs/>
        </w:rPr>
        <w:t>Margin of error</w:t>
      </w:r>
    </w:p>
    <w:p w14:paraId="732D8206" w14:textId="77777777" w:rsidR="006742DC" w:rsidRPr="006742DC" w:rsidRDefault="006742DC" w:rsidP="00C03B27">
      <w:pPr>
        <w:rPr>
          <w:b/>
          <w:bCs/>
        </w:rPr>
      </w:pPr>
    </w:p>
    <w:p w14:paraId="2598BD07" w14:textId="6975E4A8" w:rsidR="00F46F64" w:rsidRDefault="00D70874" w:rsidP="00C03B27">
      <w:r>
        <w:t xml:space="preserve">Employment and </w:t>
      </w:r>
      <w:r w:rsidR="00AC423B">
        <w:t>w</w:t>
      </w:r>
      <w:r>
        <w:t xml:space="preserve">orkplace </w:t>
      </w:r>
      <w:r w:rsidR="00D0425B">
        <w:t xml:space="preserve">numbers provided by ONS are </w:t>
      </w:r>
      <w:r w:rsidR="00AC423B">
        <w:t xml:space="preserve">also </w:t>
      </w:r>
      <w:r w:rsidR="00D0425B">
        <w:t xml:space="preserve">not exact </w:t>
      </w:r>
      <w:r w:rsidR="00AC423B">
        <w:t>because they</w:t>
      </w:r>
      <w:r w:rsidR="00D0425B">
        <w:t xml:space="preserve"> are subject to roundin</w:t>
      </w:r>
      <w:r w:rsidR="00DC5432">
        <w:t xml:space="preserve">g in order to </w:t>
      </w:r>
      <w:r w:rsidR="00C03B27">
        <w:t xml:space="preserve">maintain the confidentiality </w:t>
      </w:r>
      <w:r w:rsidR="002E0621">
        <w:t xml:space="preserve">of </w:t>
      </w:r>
      <w:r w:rsidR="00DF105B">
        <w:t xml:space="preserve">businesses on the underlying Inter-Departmental Business Register </w:t>
      </w:r>
      <w:r w:rsidR="00DC5432">
        <w:t xml:space="preserve">(IDBR) </w:t>
      </w:r>
      <w:r w:rsidR="00DF105B">
        <w:t xml:space="preserve">from which </w:t>
      </w:r>
      <w:r w:rsidR="00F46F64">
        <w:t>the data is built</w:t>
      </w:r>
      <w:r w:rsidR="00C03B27">
        <w:t xml:space="preserve">. </w:t>
      </w:r>
      <w:r w:rsidR="00036E54">
        <w:t xml:space="preserve">Details of this rounding are given here: </w:t>
      </w:r>
      <w:hyperlink r:id="rId15" w:history="1">
        <w:r w:rsidR="001A63F0" w:rsidRPr="00B96CD0">
          <w:rPr>
            <w:rStyle w:val="Hyperlink"/>
          </w:rPr>
          <w:t>https://www.nomisweb.co.uk/articles/1103.aspx</w:t>
        </w:r>
      </w:hyperlink>
      <w:r w:rsidR="001A63F0">
        <w:t xml:space="preserve"> </w:t>
      </w:r>
    </w:p>
    <w:p w14:paraId="2DA6A0CA" w14:textId="6C7337A7" w:rsidR="000859AE" w:rsidRDefault="000859AE" w:rsidP="00C03B27"/>
    <w:p w14:paraId="4A0C6712" w14:textId="1DA1EDD7" w:rsidR="00636BB5" w:rsidRPr="00636BB5" w:rsidRDefault="00636BB5" w:rsidP="00C03B27">
      <w:pPr>
        <w:rPr>
          <w:b/>
          <w:bCs/>
        </w:rPr>
      </w:pPr>
      <w:r w:rsidRPr="00636BB5">
        <w:rPr>
          <w:b/>
          <w:bCs/>
        </w:rPr>
        <w:t>Check against MSOA estimates</w:t>
      </w:r>
    </w:p>
    <w:p w14:paraId="51C12A96" w14:textId="404A6F56" w:rsidR="00036E54" w:rsidRDefault="00036E54" w:rsidP="00C03B27"/>
    <w:p w14:paraId="5082FA76" w14:textId="44D78AC8" w:rsidR="00531938" w:rsidRDefault="00742D2F" w:rsidP="00C03B27">
      <w:r>
        <w:t xml:space="preserve">Numbers are </w:t>
      </w:r>
      <w:r w:rsidR="00636BB5">
        <w:t xml:space="preserve">also </w:t>
      </w:r>
      <w:r>
        <w:t>available for a h</w:t>
      </w:r>
      <w:r w:rsidR="0039089D">
        <w:t xml:space="preserve">igher-level </w:t>
      </w:r>
      <w:r>
        <w:t>geography</w:t>
      </w:r>
      <w:r w:rsidR="002E7D0B">
        <w:t xml:space="preserve"> –</w:t>
      </w:r>
      <w:r>
        <w:t xml:space="preserve"> Middle-layer Super Output Areas (MSOAs)</w:t>
      </w:r>
      <w:r w:rsidR="002E7D0B">
        <w:t>,</w:t>
      </w:r>
      <w:r w:rsidR="0053160A">
        <w:t xml:space="preserve"> of which there are 9</w:t>
      </w:r>
      <w:r w:rsidR="00917032">
        <w:t>8</w:t>
      </w:r>
      <w:r w:rsidR="0053160A">
        <w:t xml:space="preserve">3 in London – </w:t>
      </w:r>
      <w:r w:rsidR="00531938">
        <w:t>providing us with a way to check if we are consistently over- or under-estimating employees</w:t>
      </w:r>
      <w:r w:rsidR="00636BB5">
        <w:t xml:space="preserve"> using WZ data</w:t>
      </w:r>
      <w:r w:rsidR="009F3C19">
        <w:t>.</w:t>
      </w:r>
    </w:p>
    <w:p w14:paraId="6C1CCBD4" w14:textId="77777777" w:rsidR="00531938" w:rsidRDefault="00531938" w:rsidP="00C03B27"/>
    <w:p w14:paraId="7DEB9167" w14:textId="43ECE26B" w:rsidR="004932BB" w:rsidRDefault="009F3C19" w:rsidP="00C03B27">
      <w:r>
        <w:t xml:space="preserve">Since, by construction, a WZ lies wholly within a single MSOA, we </w:t>
      </w:r>
      <w:r w:rsidR="00E77540">
        <w:t>build WZ-based employment for each MSOA in London</w:t>
      </w:r>
      <w:r w:rsidR="00917032">
        <w:t xml:space="preserve"> and compare that with</w:t>
      </w:r>
      <w:r w:rsidR="00C13E42">
        <w:t xml:space="preserve"> the actual reported MSOA employment. Our analysis shows that </w:t>
      </w:r>
      <w:r w:rsidR="00FD670E">
        <w:t>across</w:t>
      </w:r>
      <w:r w:rsidR="00024E0B">
        <w:t xml:space="preserve"> the 2011-20 period, in a typical</w:t>
      </w:r>
      <w:r w:rsidR="00793F01">
        <w:t xml:space="preserve"> year</w:t>
      </w:r>
      <w:r w:rsidR="004932BB">
        <w:t>:</w:t>
      </w:r>
    </w:p>
    <w:p w14:paraId="24568D1D" w14:textId="77777777" w:rsidR="004932BB" w:rsidRDefault="004932BB" w:rsidP="00C03B27"/>
    <w:p w14:paraId="21411792" w14:textId="4F5F3F8B" w:rsidR="004932BB" w:rsidRDefault="00E75A8E" w:rsidP="004932BB">
      <w:pPr>
        <w:pStyle w:val="ListParagraph"/>
        <w:numPr>
          <w:ilvl w:val="0"/>
          <w:numId w:val="3"/>
        </w:numPr>
      </w:pPr>
      <w:r>
        <w:t xml:space="preserve">the two estimates </w:t>
      </w:r>
      <w:r w:rsidR="000452E2">
        <w:t xml:space="preserve">for </w:t>
      </w:r>
      <w:r w:rsidR="007556A4">
        <w:t>around three-quarters</w:t>
      </w:r>
      <w:r>
        <w:t xml:space="preserve"> of MSOAs have employment estimates </w:t>
      </w:r>
      <w:r w:rsidR="00417185">
        <w:t xml:space="preserve">that </w:t>
      </w:r>
      <w:r>
        <w:t xml:space="preserve">are within 5% of </w:t>
      </w:r>
      <w:r w:rsidR="000452E2">
        <w:t>each other</w:t>
      </w:r>
      <w:r w:rsidR="004932BB">
        <w:t>;</w:t>
      </w:r>
    </w:p>
    <w:p w14:paraId="63767135" w14:textId="45BFA86C" w:rsidR="004932BB" w:rsidRDefault="00080821" w:rsidP="004932BB">
      <w:pPr>
        <w:pStyle w:val="ListParagraph"/>
        <w:numPr>
          <w:ilvl w:val="0"/>
          <w:numId w:val="3"/>
        </w:numPr>
      </w:pPr>
      <w:r>
        <w:t>that</w:t>
      </w:r>
      <w:r w:rsidR="00231D76">
        <w:t xml:space="preserve"> </w:t>
      </w:r>
      <w:r w:rsidR="004932BB">
        <w:t xml:space="preserve">the </w:t>
      </w:r>
      <w:r w:rsidR="00231D76">
        <w:t xml:space="preserve">median </w:t>
      </w:r>
      <w:r w:rsidR="004932BB">
        <w:t xml:space="preserve">difference in </w:t>
      </w:r>
      <w:r w:rsidR="00231D76">
        <w:t xml:space="preserve">estimates </w:t>
      </w:r>
      <w:r w:rsidR="00257E17">
        <w:t>is</w:t>
      </w:r>
      <w:r w:rsidR="00231D76">
        <w:t xml:space="preserve"> approximately 0%</w:t>
      </w:r>
      <w:r w:rsidR="00E65E5E">
        <w:t xml:space="preserve"> in every year</w:t>
      </w:r>
      <w:r w:rsidR="004932BB">
        <w:t>;</w:t>
      </w:r>
      <w:r w:rsidR="00E65E5E">
        <w:t xml:space="preserve"> and</w:t>
      </w:r>
    </w:p>
    <w:p w14:paraId="029E163B" w14:textId="5E266A2D" w:rsidR="00036E54" w:rsidRDefault="297A8428" w:rsidP="004932BB">
      <w:pPr>
        <w:pStyle w:val="ListParagraph"/>
        <w:numPr>
          <w:ilvl w:val="0"/>
          <w:numId w:val="3"/>
        </w:numPr>
      </w:pPr>
      <w:r>
        <w:t xml:space="preserve">that the mean </w:t>
      </w:r>
      <w:r w:rsidR="5F2D5735">
        <w:t xml:space="preserve">difference in </w:t>
      </w:r>
      <w:r>
        <w:t xml:space="preserve">estimates </w:t>
      </w:r>
      <w:r w:rsidR="330A6A0A">
        <w:t>is</w:t>
      </w:r>
      <w:r>
        <w:t xml:space="preserve"> approximately </w:t>
      </w:r>
      <w:r w:rsidR="148184ED">
        <w:t xml:space="preserve">0.5% larger for our WZ-based </w:t>
      </w:r>
      <w:r w:rsidR="2CDFE069">
        <w:t xml:space="preserve">MSOA </w:t>
      </w:r>
      <w:r w:rsidR="148184ED">
        <w:t xml:space="preserve">estimate than the </w:t>
      </w:r>
      <w:r w:rsidR="3928096C">
        <w:t>reported</w:t>
      </w:r>
      <w:r w:rsidR="2D53751D">
        <w:t xml:space="preserve"> MSOA</w:t>
      </w:r>
      <w:r w:rsidR="3928096C">
        <w:t xml:space="preserve"> estimate.</w:t>
      </w:r>
    </w:p>
    <w:p w14:paraId="669B5C98" w14:textId="77777777" w:rsidR="00563ADD" w:rsidRDefault="00563ADD" w:rsidP="00563ADD">
      <w:pPr>
        <w:pStyle w:val="ListParagraph"/>
      </w:pPr>
    </w:p>
    <w:p w14:paraId="4BE474AD" w14:textId="348039BB" w:rsidR="00A2656B" w:rsidRDefault="00822F98" w:rsidP="00C03B27">
      <w:r>
        <w:t>There</w:t>
      </w:r>
      <w:r w:rsidR="00A2656B">
        <w:t xml:space="preserve"> are outliers</w:t>
      </w:r>
      <w:r>
        <w:t>, however</w:t>
      </w:r>
      <w:r w:rsidR="00A2656B">
        <w:t xml:space="preserve">. The </w:t>
      </w:r>
      <w:r w:rsidR="002609C1">
        <w:t xml:space="preserve">largest differences between the </w:t>
      </w:r>
      <w:r w:rsidR="00A2656B">
        <w:t xml:space="preserve">WZ-based method </w:t>
      </w:r>
      <w:r w:rsidR="002609C1">
        <w:t xml:space="preserve">and reported MSOA employment </w:t>
      </w:r>
      <w:r w:rsidR="0035044C">
        <w:t>are of the order of 12-20% in any given year.</w:t>
      </w:r>
      <w:r w:rsidR="003E1610">
        <w:t xml:space="preserve"> Year-to-year</w:t>
      </w:r>
      <w:r w:rsidR="00762F9F">
        <w:t xml:space="preserve"> estimates</w:t>
      </w:r>
      <w:r w:rsidR="003E1610">
        <w:t xml:space="preserve"> should thus be used with caution</w:t>
      </w:r>
      <w:r w:rsidR="00FD670E">
        <w:t xml:space="preserve"> and attention paid to trends over longer periods.</w:t>
      </w:r>
    </w:p>
    <w:p w14:paraId="24B9D17A" w14:textId="4A540B61" w:rsidR="0006490E" w:rsidRDefault="0006490E" w:rsidP="00C03B27"/>
    <w:p w14:paraId="7ADDBA66" w14:textId="1554AB3C" w:rsidR="00C27824" w:rsidRDefault="00C27824" w:rsidP="00C03B27">
      <w:r>
        <w:t>Our previous work to produce estimates in 2017</w:t>
      </w:r>
      <w:r w:rsidR="00D87F7E">
        <w:t xml:space="preserve"> relied on ONS WZ data that was provided using different, more stringent rules for suppressing and rounding </w:t>
      </w:r>
      <w:r w:rsidR="00B144EA">
        <w:t>employee numbers</w:t>
      </w:r>
      <w:r w:rsidR="00CB4EA6">
        <w:t xml:space="preserve"> (which included more suppressed cells). </w:t>
      </w:r>
      <w:r w:rsidR="00B144EA">
        <w:t>Th</w:t>
      </w:r>
      <w:r w:rsidR="003C30D4">
        <w:t xml:space="preserve">e estimates we </w:t>
      </w:r>
      <w:r w:rsidR="00BB09B6">
        <w:t>produced</w:t>
      </w:r>
      <w:r w:rsidR="003C30D4">
        <w:t xml:space="preserve"> based </w:t>
      </w:r>
      <w:r w:rsidR="00CB4EA6">
        <w:t xml:space="preserve">on </w:t>
      </w:r>
      <w:r w:rsidR="003C30D4">
        <w:t xml:space="preserve">that data therefore required adjustments to be made for </w:t>
      </w:r>
      <w:r w:rsidR="001D78B2">
        <w:t xml:space="preserve">suppressed WZ within TC/HS. </w:t>
      </w:r>
    </w:p>
    <w:p w14:paraId="166FC26B" w14:textId="5882336C" w:rsidR="001D78B2" w:rsidRDefault="001D78B2" w:rsidP="00C03B27"/>
    <w:p w14:paraId="15FBAB0D" w14:textId="13D49C10" w:rsidR="001D78B2" w:rsidRDefault="001D78B2" w:rsidP="00C03B27">
      <w:r>
        <w:t xml:space="preserve">As discussed above, we can be more confident that the </w:t>
      </w:r>
      <w:r w:rsidR="00DC045C">
        <w:t xml:space="preserve">new rounding method used by ONS in this release is </w:t>
      </w:r>
      <w:r w:rsidR="00CF7119">
        <w:t>not producing large discrepancies at the MSOA level</w:t>
      </w:r>
      <w:r w:rsidR="00710D01">
        <w:t>.</w:t>
      </w:r>
    </w:p>
    <w:p w14:paraId="5E73D09A" w14:textId="1C168607" w:rsidR="00365C31" w:rsidRDefault="00365C31" w:rsidP="00C03B27"/>
    <w:p w14:paraId="269334AA" w14:textId="77777777" w:rsidR="00365C31" w:rsidRPr="009E2DF0" w:rsidRDefault="00365C31" w:rsidP="00365C31">
      <w:pPr>
        <w:rPr>
          <w:b/>
          <w:bCs/>
        </w:rPr>
      </w:pPr>
      <w:r w:rsidRPr="009E2DF0">
        <w:rPr>
          <w:b/>
          <w:bCs/>
        </w:rPr>
        <w:t>Comparability with previous estimates</w:t>
      </w:r>
    </w:p>
    <w:p w14:paraId="78582ED4" w14:textId="77777777" w:rsidR="00365C31" w:rsidRDefault="00365C31" w:rsidP="00365C31"/>
    <w:p w14:paraId="3CED352A" w14:textId="77777777" w:rsidR="004D7F60" w:rsidRDefault="00365C31" w:rsidP="00365C31">
      <w:r>
        <w:t xml:space="preserve">The </w:t>
      </w:r>
      <w:hyperlink r:id="rId16" w:history="1">
        <w:r w:rsidRPr="00C03658">
          <w:rPr>
            <w:rStyle w:val="Hyperlink"/>
          </w:rPr>
          <w:t>data appendix</w:t>
        </w:r>
      </w:hyperlink>
      <w:r>
        <w:t xml:space="preserve"> to the 2017 TCHC provides employee estimates for town centres for the reference year 2015, allowing us to compare our new estimates with those published under the previous methodology</w:t>
      </w:r>
      <w:r w:rsidR="004D7F60">
        <w:t>.</w:t>
      </w:r>
    </w:p>
    <w:p w14:paraId="47C916F0" w14:textId="2DD1CFFF" w:rsidR="004D7F60" w:rsidRDefault="004D7F60" w:rsidP="00365C31"/>
    <w:p w14:paraId="59E3464F" w14:textId="5DE81004" w:rsidR="004D7F60" w:rsidRDefault="004D7F60" w:rsidP="004D7F60">
      <w:r w:rsidRPr="00EA6413">
        <w:t xml:space="preserve">There is scope for challenge </w:t>
      </w:r>
      <w:r>
        <w:t xml:space="preserve">here </w:t>
      </w:r>
      <w:r w:rsidRPr="00EA6413">
        <w:t xml:space="preserve">as </w:t>
      </w:r>
      <w:r>
        <w:t xml:space="preserve">some of our results </w:t>
      </w:r>
      <w:r w:rsidRPr="00EA6413">
        <w:t xml:space="preserve">are not the same as previous estimates. </w:t>
      </w:r>
    </w:p>
    <w:p w14:paraId="77630C0A" w14:textId="77777777" w:rsidR="004D7F60" w:rsidRDefault="004D7F60" w:rsidP="00365C31"/>
    <w:p w14:paraId="77127D61" w14:textId="11478B9B" w:rsidR="00365C31" w:rsidRDefault="103D65B0" w:rsidP="00365C31">
      <w:r>
        <w:t>A</w:t>
      </w:r>
      <w:r w:rsidR="1B410DAC">
        <w:t xml:space="preserve">lthough some boundaries have changed considerably, this analysis </w:t>
      </w:r>
      <w:r>
        <w:t xml:space="preserve">generally </w:t>
      </w:r>
      <w:r w:rsidR="1B410DAC">
        <w:t xml:space="preserve">provides comparable results. </w:t>
      </w:r>
      <w:r w:rsidR="6F35DB75">
        <w:t>However</w:t>
      </w:r>
      <w:r w:rsidR="7B5E3847">
        <w:t xml:space="preserve">, our analysis </w:t>
      </w:r>
      <w:r w:rsidR="7D8A1E98">
        <w:t>highlights</w:t>
      </w:r>
      <w:r w:rsidR="5FECFAE8">
        <w:t xml:space="preserve"> 1</w:t>
      </w:r>
      <w:r w:rsidR="19DD747D">
        <w:t>6</w:t>
      </w:r>
      <w:r w:rsidR="5FECFAE8">
        <w:t xml:space="preserve"> town centres for which the differences in estimates are</w:t>
      </w:r>
      <w:r w:rsidR="55F3F161">
        <w:t xml:space="preserve"> more than 10% apart and in which the absolute difference is 1,000 or more employees.</w:t>
      </w:r>
      <w:r w:rsidR="0FAF76C5">
        <w:t xml:space="preserve"> Examples of these are Harrow, Highams Park, Uxbridge, Croydon and Victoria Street.</w:t>
      </w:r>
    </w:p>
    <w:p w14:paraId="6A096962" w14:textId="19DFDC07" w:rsidR="00365C31" w:rsidRDefault="00365C31" w:rsidP="58E2977A"/>
    <w:p w14:paraId="71EB2E0C" w14:textId="43E05C4C" w:rsidR="00882990" w:rsidRDefault="25EC7568" w:rsidP="00365C31">
      <w:r w:rsidRPr="0077004E">
        <w:rPr>
          <w:i/>
          <w:u w:val="single"/>
        </w:rPr>
        <w:t>We believe that these results occur because planning colleagues have adopted new TC/HS boundaries since the last set of estimates was produced but would welcome additional feedback on this point</w:t>
      </w:r>
      <w:r>
        <w:t>.</w:t>
      </w:r>
      <w:r w:rsidR="19DD747D">
        <w:t xml:space="preserve"> We also provide lists of the TCs in the 2021 data but not in 2015, and those for which results were suppressed for data confidentiality reasons in 2015.</w:t>
      </w:r>
    </w:p>
    <w:p w14:paraId="1481247B" w14:textId="442ABA98" w:rsidR="00E651C1" w:rsidRDefault="00E651C1" w:rsidP="00C03B27"/>
    <w:p w14:paraId="6489907C" w14:textId="34A87CB0" w:rsidR="00E651C1" w:rsidRDefault="7D733BE7" w:rsidP="00C03B27">
      <w:pPr>
        <w:rPr>
          <w:b/>
          <w:bCs/>
        </w:rPr>
      </w:pPr>
      <w:r w:rsidRPr="58E2977A">
        <w:rPr>
          <w:b/>
          <w:bCs/>
        </w:rPr>
        <w:t>Check against borough totals</w:t>
      </w:r>
    </w:p>
    <w:p w14:paraId="3EC44913" w14:textId="05E529DE" w:rsidR="00E651C1" w:rsidRDefault="00E651C1">
      <w:pPr>
        <w:rPr>
          <w:b/>
          <w:bCs/>
        </w:rPr>
      </w:pPr>
    </w:p>
    <w:p w14:paraId="4EA8D968" w14:textId="79FDC217" w:rsidR="00E651C1" w:rsidRDefault="00E651C1" w:rsidP="00E651C1">
      <w:r>
        <w:t xml:space="preserve">We also provide a breakdown of TC/HS employees and workplaces by London borough. Since a WZ lies wholly within an MSOA, and an MSOA within a Local Authority, we apportion employees and workplaces to the part of a TC/HS which lies in a borough. </w:t>
      </w:r>
    </w:p>
    <w:p w14:paraId="170BF062" w14:textId="4011952D" w:rsidR="00550365" w:rsidRDefault="00550365" w:rsidP="00E651C1"/>
    <w:p w14:paraId="7D94B450" w14:textId="0D806AD0" w:rsidR="00550365" w:rsidRDefault="00550365" w:rsidP="58E2977A">
      <w:r>
        <w:t>This provides an additional check on the reasonableness of our estimates and useful contextual information</w:t>
      </w:r>
      <w:r w:rsidR="05E73738">
        <w:t xml:space="preserve"> and w</w:t>
      </w:r>
      <w:r w:rsidR="2665B8B3">
        <w:t>e note that there is not any systematic under- or over-estimation when compared to reference year (2019) data from BRES.</w:t>
      </w:r>
      <w:bookmarkStart w:id="2" w:name="_GoBack"/>
      <w:bookmarkEnd w:id="2"/>
    </w:p>
    <w:p w14:paraId="3EA95B66" w14:textId="77777777" w:rsidR="00E651C1" w:rsidRDefault="00E651C1" w:rsidP="00E651C1"/>
    <w:p w14:paraId="1EF1C8A8" w14:textId="5F1DA66F" w:rsidR="00B628DA" w:rsidRPr="00E651C1" w:rsidRDefault="00E651C1" w:rsidP="00C03B27">
      <w:r>
        <w:t xml:space="preserve">Our </w:t>
      </w:r>
      <w:r w:rsidR="00CD1D2C">
        <w:t>estimate</w:t>
      </w:r>
      <w:r>
        <w:t xml:space="preserve"> of employees within a TC/HS as a percentage of total borough employment uses</w:t>
      </w:r>
      <w:r w:rsidR="00CD1D2C">
        <w:t>,</w:t>
      </w:r>
      <w:r>
        <w:t xml:space="preserve"> as the denominator, the number of employees estimated by summing </w:t>
      </w:r>
      <w:r w:rsidR="00BC5484">
        <w:t>WZs</w:t>
      </w:r>
      <w:r w:rsidR="00CD1D2C">
        <w:t xml:space="preserve"> within a </w:t>
      </w:r>
      <w:r w:rsidR="00CD1D2C">
        <w:lastRenderedPageBreak/>
        <w:t>borough</w:t>
      </w:r>
      <w:r w:rsidR="00BE7BCB">
        <w:t xml:space="preserve">. The borough totals used are therefore also </w:t>
      </w:r>
      <w:r>
        <w:t>estimate</w:t>
      </w:r>
      <w:r w:rsidR="00BE7BCB">
        <w:t>s</w:t>
      </w:r>
      <w:r w:rsidR="00F46925">
        <w:t xml:space="preserve"> </w:t>
      </w:r>
      <w:r w:rsidR="00877DF1">
        <w:t xml:space="preserve">but </w:t>
      </w:r>
      <w:r w:rsidR="00EB32EC">
        <w:t xml:space="preserve">constructed in a manner consistent with the </w:t>
      </w:r>
      <w:r w:rsidR="00936D65">
        <w:t xml:space="preserve">numerator of the calculation. </w:t>
      </w:r>
    </w:p>
    <w:p w14:paraId="771C75DD" w14:textId="77777777" w:rsidR="007C16A3" w:rsidRDefault="007C16A3" w:rsidP="00B23F66">
      <w:pPr>
        <w:rPr>
          <w:b/>
          <w:bCs/>
        </w:rPr>
      </w:pPr>
    </w:p>
    <w:p w14:paraId="115210A6" w14:textId="57446D28" w:rsidR="00B23F66" w:rsidRPr="00044086" w:rsidRDefault="00B23F66" w:rsidP="00B23F66">
      <w:pPr>
        <w:rPr>
          <w:b/>
          <w:bCs/>
        </w:rPr>
      </w:pPr>
      <w:r>
        <w:rPr>
          <w:b/>
          <w:bCs/>
        </w:rPr>
        <w:t>Risk of error and robustness of the analysis</w:t>
      </w:r>
    </w:p>
    <w:p w14:paraId="14556701" w14:textId="77777777" w:rsidR="00B23F66" w:rsidRDefault="00B23F66" w:rsidP="00B23F66"/>
    <w:p w14:paraId="2B5D5BC5" w14:textId="77777777" w:rsidR="00B23F66" w:rsidRDefault="00B23F66" w:rsidP="00B23F66">
      <w:r>
        <w:t xml:space="preserve">The calculations have been revised and audited by the author (Nick Jacob) and GLAE colleague (Christopher Rocks). </w:t>
      </w:r>
    </w:p>
    <w:p w14:paraId="37965634" w14:textId="77777777" w:rsidR="00B23F66" w:rsidRDefault="00B23F66" w:rsidP="00B23F66"/>
    <w:p w14:paraId="1D75E73A" w14:textId="77777777" w:rsidR="00B23F66" w:rsidRDefault="00B23F66" w:rsidP="00B23F66">
      <w:r>
        <w:t xml:space="preserve">The workbook is structured with separate tabs for input sheets, calculation sheets, and a summary sheet to reduce the risk of error. </w:t>
      </w:r>
    </w:p>
    <w:p w14:paraId="4F3469D8" w14:textId="77777777" w:rsidR="00B23F66" w:rsidRDefault="00B23F66" w:rsidP="00B23F66"/>
    <w:p w14:paraId="28CD7224" w14:textId="77777777" w:rsidR="00B23F66" w:rsidRDefault="00B23F66" w:rsidP="00B23F66">
      <w:r>
        <w:t>There is also a tab which describes the method and data, as above, and it is apparent from the structure of the calculations how they follow the method.</w:t>
      </w:r>
    </w:p>
    <w:p w14:paraId="6CA08D6B" w14:textId="77777777" w:rsidR="00B23F66" w:rsidRDefault="00B23F66" w:rsidP="00B23F66"/>
    <w:p w14:paraId="665E2081" w14:textId="1D83EC32" w:rsidR="00B23F66" w:rsidRDefault="00B23F66" w:rsidP="00B23F66">
      <w:r>
        <w:t xml:space="preserve">The estimates have </w:t>
      </w:r>
      <w:r w:rsidR="001B242C">
        <w:t xml:space="preserve">also </w:t>
      </w:r>
      <w:r>
        <w:t>been sense checked against previous published estimates</w:t>
      </w:r>
      <w:r w:rsidR="009C04D0">
        <w:t xml:space="preserve"> and borough employee totals (see above)</w:t>
      </w:r>
      <w:r>
        <w:t xml:space="preserve">.  </w:t>
      </w:r>
    </w:p>
    <w:p w14:paraId="1F6B9980" w14:textId="7DEC995D" w:rsidR="009C04D0" w:rsidRDefault="009C04D0" w:rsidP="00B23F66"/>
    <w:p w14:paraId="7E0CC0BD" w14:textId="77777777" w:rsidR="00710D01" w:rsidRPr="00AF22A0" w:rsidRDefault="00710D01" w:rsidP="00C03B27"/>
    <w:sectPr w:rsidR="00710D01" w:rsidRPr="00AF22A0" w:rsidSect="00AF22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BFE5D" w14:textId="77777777" w:rsidR="00D23C03" w:rsidRDefault="00D23C03" w:rsidP="000074C4">
      <w:r>
        <w:separator/>
      </w:r>
    </w:p>
  </w:endnote>
  <w:endnote w:type="continuationSeparator" w:id="0">
    <w:p w14:paraId="1A96C77C" w14:textId="77777777" w:rsidR="00D23C03" w:rsidRDefault="00D23C03" w:rsidP="000074C4">
      <w:r>
        <w:continuationSeparator/>
      </w:r>
    </w:p>
  </w:endnote>
  <w:endnote w:type="continuationNotice" w:id="1">
    <w:p w14:paraId="443EF011" w14:textId="77777777" w:rsidR="00D23C03" w:rsidRDefault="00D23C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undry Form Sans">
    <w:altName w:val="Calibri"/>
    <w:charset w:val="00"/>
    <w:family w:val="auto"/>
    <w:pitch w:val="variable"/>
    <w:sig w:usb0="800000A7" w:usb1="0000004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4E665" w14:textId="77777777" w:rsidR="00D23C03" w:rsidRDefault="00D23C03" w:rsidP="000074C4">
      <w:r>
        <w:separator/>
      </w:r>
    </w:p>
  </w:footnote>
  <w:footnote w:type="continuationSeparator" w:id="0">
    <w:p w14:paraId="3FBC7841" w14:textId="77777777" w:rsidR="00D23C03" w:rsidRDefault="00D23C03" w:rsidP="000074C4">
      <w:r>
        <w:continuationSeparator/>
      </w:r>
    </w:p>
  </w:footnote>
  <w:footnote w:type="continuationNotice" w:id="1">
    <w:p w14:paraId="057FF91C" w14:textId="77777777" w:rsidR="00D23C03" w:rsidRDefault="00D23C03"/>
  </w:footnote>
  <w:footnote w:id="2">
    <w:p w14:paraId="5481766D" w14:textId="1EC28AD9" w:rsidR="00B508E1" w:rsidRDefault="00B508E1">
      <w:pPr>
        <w:pStyle w:val="FootnoteText"/>
      </w:pPr>
      <w:r>
        <w:rPr>
          <w:rStyle w:val="FootnoteReference"/>
        </w:rPr>
        <w:footnoteRef/>
      </w:r>
      <w:r>
        <w:t xml:space="preserve"> </w:t>
      </w:r>
      <w:r w:rsidR="003B7297" w:rsidRPr="003B7297">
        <w:t xml:space="preserve">Produced for the first time from 2011 Census data, they were developed as a suitable geography for publishing workplace-based statistics and outputs. </w:t>
      </w:r>
      <w:r w:rsidR="00D57D38">
        <w:t>W</w:t>
      </w:r>
      <w:r w:rsidR="003B7297" w:rsidRPr="003B7297">
        <w:t>orkplace zones provide greater consistency in the number of workers or businesses contained within an area.</w:t>
      </w:r>
      <w:r w:rsidR="00D57D38">
        <w:t xml:space="preserve"> </w:t>
      </w:r>
      <w:r w:rsidRPr="00B508E1">
        <w:t>In England and Wales they are designed to align with Middle Layer Super Output Areas (MSOAs) providing continuity with the residential-based geographies.</w:t>
      </w:r>
    </w:p>
  </w:footnote>
  <w:footnote w:id="3">
    <w:p w14:paraId="5DB8DD77" w14:textId="6D0CA8F0" w:rsidR="007D5622" w:rsidRDefault="007D5622">
      <w:pPr>
        <w:pStyle w:val="FootnoteText"/>
      </w:pPr>
      <w:r>
        <w:rPr>
          <w:rStyle w:val="FootnoteReference"/>
        </w:rPr>
        <w:footnoteRef/>
      </w:r>
      <w:r>
        <w:t xml:space="preserve"> </w:t>
      </w:r>
      <w:r w:rsidR="00A526DB">
        <w:t>H</w:t>
      </w:r>
      <w:r w:rsidRPr="007D5622">
        <w:t xml:space="preserve">igh street and </w:t>
      </w:r>
      <w:r w:rsidR="00A526DB">
        <w:t>t</w:t>
      </w:r>
      <w:r w:rsidRPr="007D5622">
        <w:t>own centre boundaries are indicative rather than precisely drawn.</w:t>
      </w:r>
      <w:r>
        <w:t xml:space="preserve"> See email </w:t>
      </w:r>
      <w:hyperlink r:id="rId1" w:history="1">
        <w:r w:rsidRPr="007D5622">
          <w:rPr>
            <w:rStyle w:val="Hyperlink"/>
          </w:rPr>
          <w:t>here</w:t>
        </w:r>
      </w:hyperlink>
      <w:r>
        <w:t xml:space="preserve">. </w:t>
      </w:r>
    </w:p>
  </w:footnote>
  <w:footnote w:id="4">
    <w:p w14:paraId="5E53192F" w14:textId="3B10177A" w:rsidR="0030421A" w:rsidRDefault="000074C4" w:rsidP="0030421A">
      <w:pPr>
        <w:pStyle w:val="FootnoteText"/>
      </w:pPr>
      <w:r>
        <w:rPr>
          <w:rStyle w:val="FootnoteReference"/>
        </w:rPr>
        <w:footnoteRef/>
      </w:r>
      <w:r>
        <w:t xml:space="preserve"> </w:t>
      </w:r>
      <w:r w:rsidR="00BC2C20">
        <w:t xml:space="preserve">Previous updates also provided numbers that simply added all </w:t>
      </w:r>
      <w:r>
        <w:t>WZ</w:t>
      </w:r>
      <w:r w:rsidR="00BC2C20">
        <w:t xml:space="preserve">s that had some level of overlap. These results showed estimates </w:t>
      </w:r>
      <w:r w:rsidR="00BD47C4">
        <w:t>that were generally 50%-70% higher than our base</w:t>
      </w:r>
      <w:r w:rsidR="000E49EF">
        <w:t xml:space="preserve"> and while could be considered an upper bound</w:t>
      </w:r>
      <w:r w:rsidR="0030421A">
        <w:t>, were unrealistic.</w:t>
      </w:r>
    </w:p>
    <w:p w14:paraId="5FED16FB" w14:textId="1F791B31" w:rsidR="000074C4" w:rsidRDefault="000074C4" w:rsidP="000074C4">
      <w:pPr>
        <w:pStyle w:val="FootnoteText"/>
      </w:pPr>
    </w:p>
  </w:footnote>
  <w:footnote w:id="5">
    <w:p w14:paraId="6D64A76C" w14:textId="7848525D" w:rsidR="00EE6DA5" w:rsidRDefault="00EE6DA5">
      <w:pPr>
        <w:pStyle w:val="FootnoteText"/>
      </w:pPr>
      <w:r>
        <w:rPr>
          <w:rStyle w:val="FootnoteReference"/>
        </w:rPr>
        <w:footnoteRef/>
      </w:r>
      <w:r>
        <w:t xml:space="preserve"> </w:t>
      </w:r>
      <w:r w:rsidRPr="00EE6DA5">
        <w:t xml:space="preserve">An alternative is to map onto individual postcodes of BRES data in the ONS Secure Research Service. </w:t>
      </w:r>
      <w:r>
        <w:t>T</w:t>
      </w:r>
      <w:r w:rsidRPr="00EE6DA5">
        <w:t>his has been tried in the past and did not work, as the ONS introduced ‘phantom’ postcodes</w:t>
      </w:r>
      <w:r>
        <w:t xml:space="preserve"> –</w:t>
      </w:r>
      <w:r w:rsidRPr="00EE6DA5">
        <w:t xml:space="preserve"> that is postcodes which did not exist</w:t>
      </w:r>
      <w:r>
        <w:t xml:space="preserve"> –</w:t>
      </w:r>
      <w:r w:rsidRPr="00EE6DA5">
        <w:t xml:space="preserve"> for data processing purposes.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7660"/>
    <w:multiLevelType w:val="hybridMultilevel"/>
    <w:tmpl w:val="753CF0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D32504"/>
    <w:multiLevelType w:val="hybridMultilevel"/>
    <w:tmpl w:val="834A2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C0451F"/>
    <w:multiLevelType w:val="hybridMultilevel"/>
    <w:tmpl w:val="F0BAA97C"/>
    <w:lvl w:ilvl="0" w:tplc="D6541236">
      <w:numFmt w:val="bullet"/>
      <w:lvlText w:val="-"/>
      <w:lvlJc w:val="left"/>
      <w:pPr>
        <w:ind w:left="720" w:hanging="360"/>
      </w:pPr>
      <w:rPr>
        <w:rFonts w:ascii="Foundry Form Sans" w:eastAsia="Times New Roman" w:hAnsi="Foundry Form San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077524"/>
    <w:multiLevelType w:val="hybridMultilevel"/>
    <w:tmpl w:val="753CF0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
    <w15:presenceInfo w15:providerId="AD" w15:userId="S::Christopher.Rocks@london.gov.uk::cf8c49ce-4d7e-42ec-8739-14fae866f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revisionView w:markup="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B27"/>
    <w:rsid w:val="00005278"/>
    <w:rsid w:val="000074C4"/>
    <w:rsid w:val="00011B2C"/>
    <w:rsid w:val="000136B9"/>
    <w:rsid w:val="000210C6"/>
    <w:rsid w:val="00021FFF"/>
    <w:rsid w:val="000240A6"/>
    <w:rsid w:val="00024E0B"/>
    <w:rsid w:val="000364A5"/>
    <w:rsid w:val="00036E54"/>
    <w:rsid w:val="000452E2"/>
    <w:rsid w:val="0006490E"/>
    <w:rsid w:val="00080821"/>
    <w:rsid w:val="000859AE"/>
    <w:rsid w:val="00092BA3"/>
    <w:rsid w:val="00095290"/>
    <w:rsid w:val="000C635D"/>
    <w:rsid w:val="000C6AE4"/>
    <w:rsid w:val="000E49EF"/>
    <w:rsid w:val="000F5566"/>
    <w:rsid w:val="00105397"/>
    <w:rsid w:val="00111949"/>
    <w:rsid w:val="00114397"/>
    <w:rsid w:val="001162F0"/>
    <w:rsid w:val="00126ABD"/>
    <w:rsid w:val="00127302"/>
    <w:rsid w:val="00141E1C"/>
    <w:rsid w:val="00150293"/>
    <w:rsid w:val="00153920"/>
    <w:rsid w:val="00154933"/>
    <w:rsid w:val="00165BA0"/>
    <w:rsid w:val="00175190"/>
    <w:rsid w:val="00184BDB"/>
    <w:rsid w:val="00195DCF"/>
    <w:rsid w:val="001A63F0"/>
    <w:rsid w:val="001B242C"/>
    <w:rsid w:val="001C3236"/>
    <w:rsid w:val="001C334D"/>
    <w:rsid w:val="001D78B2"/>
    <w:rsid w:val="001E6629"/>
    <w:rsid w:val="00202023"/>
    <w:rsid w:val="002243D9"/>
    <w:rsid w:val="00231D76"/>
    <w:rsid w:val="0025392C"/>
    <w:rsid w:val="00257E17"/>
    <w:rsid w:val="002609C1"/>
    <w:rsid w:val="00260E11"/>
    <w:rsid w:val="00264B67"/>
    <w:rsid w:val="0029768E"/>
    <w:rsid w:val="00297949"/>
    <w:rsid w:val="002A32F7"/>
    <w:rsid w:val="002A4B47"/>
    <w:rsid w:val="002B10B5"/>
    <w:rsid w:val="002B4B43"/>
    <w:rsid w:val="002D0680"/>
    <w:rsid w:val="002E0621"/>
    <w:rsid w:val="002E66FC"/>
    <w:rsid w:val="002E749C"/>
    <w:rsid w:val="002E7D0B"/>
    <w:rsid w:val="002F3391"/>
    <w:rsid w:val="002F6717"/>
    <w:rsid w:val="003036D6"/>
    <w:rsid w:val="0030421A"/>
    <w:rsid w:val="00315A54"/>
    <w:rsid w:val="003275EF"/>
    <w:rsid w:val="00332A73"/>
    <w:rsid w:val="00336857"/>
    <w:rsid w:val="003448B4"/>
    <w:rsid w:val="00344A74"/>
    <w:rsid w:val="003455BF"/>
    <w:rsid w:val="003466E7"/>
    <w:rsid w:val="003478AB"/>
    <w:rsid w:val="0035044C"/>
    <w:rsid w:val="00355B77"/>
    <w:rsid w:val="0035694F"/>
    <w:rsid w:val="00365C31"/>
    <w:rsid w:val="00377A7E"/>
    <w:rsid w:val="0038075C"/>
    <w:rsid w:val="003818B6"/>
    <w:rsid w:val="0039089D"/>
    <w:rsid w:val="003A4330"/>
    <w:rsid w:val="003A4A01"/>
    <w:rsid w:val="003A50C9"/>
    <w:rsid w:val="003A6DC9"/>
    <w:rsid w:val="003B7297"/>
    <w:rsid w:val="003B7F36"/>
    <w:rsid w:val="003C30D4"/>
    <w:rsid w:val="003C7370"/>
    <w:rsid w:val="003D16CE"/>
    <w:rsid w:val="003D2CFE"/>
    <w:rsid w:val="003D5066"/>
    <w:rsid w:val="003E1610"/>
    <w:rsid w:val="003F5914"/>
    <w:rsid w:val="003F5F4F"/>
    <w:rsid w:val="003F6A14"/>
    <w:rsid w:val="00405F99"/>
    <w:rsid w:val="00416503"/>
    <w:rsid w:val="00417185"/>
    <w:rsid w:val="0043457A"/>
    <w:rsid w:val="00436FB8"/>
    <w:rsid w:val="00440F36"/>
    <w:rsid w:val="0046789C"/>
    <w:rsid w:val="00474CCA"/>
    <w:rsid w:val="004865DE"/>
    <w:rsid w:val="004932BB"/>
    <w:rsid w:val="004B2B8C"/>
    <w:rsid w:val="004B5B29"/>
    <w:rsid w:val="004C1913"/>
    <w:rsid w:val="004D7F60"/>
    <w:rsid w:val="004E38F1"/>
    <w:rsid w:val="004F11AC"/>
    <w:rsid w:val="004F46F4"/>
    <w:rsid w:val="004F499B"/>
    <w:rsid w:val="00500327"/>
    <w:rsid w:val="005033E0"/>
    <w:rsid w:val="0053160A"/>
    <w:rsid w:val="00531938"/>
    <w:rsid w:val="00535C55"/>
    <w:rsid w:val="00540E02"/>
    <w:rsid w:val="00550365"/>
    <w:rsid w:val="00553ECC"/>
    <w:rsid w:val="00563ADD"/>
    <w:rsid w:val="00574590"/>
    <w:rsid w:val="0058414D"/>
    <w:rsid w:val="0059246B"/>
    <w:rsid w:val="00592558"/>
    <w:rsid w:val="005940E8"/>
    <w:rsid w:val="005A4953"/>
    <w:rsid w:val="005A4B6D"/>
    <w:rsid w:val="005C4F47"/>
    <w:rsid w:val="005C64F4"/>
    <w:rsid w:val="005E73C0"/>
    <w:rsid w:val="00601D9B"/>
    <w:rsid w:val="0060295B"/>
    <w:rsid w:val="00610199"/>
    <w:rsid w:val="00616EB9"/>
    <w:rsid w:val="006170D3"/>
    <w:rsid w:val="00620BFB"/>
    <w:rsid w:val="006364A0"/>
    <w:rsid w:val="00636BB5"/>
    <w:rsid w:val="00642F75"/>
    <w:rsid w:val="00647BC9"/>
    <w:rsid w:val="006512A1"/>
    <w:rsid w:val="00666AC7"/>
    <w:rsid w:val="006742DC"/>
    <w:rsid w:val="00684066"/>
    <w:rsid w:val="00691EF8"/>
    <w:rsid w:val="006938BF"/>
    <w:rsid w:val="006A3E21"/>
    <w:rsid w:val="006D3B0E"/>
    <w:rsid w:val="006F4B05"/>
    <w:rsid w:val="00700215"/>
    <w:rsid w:val="007003B5"/>
    <w:rsid w:val="00710D01"/>
    <w:rsid w:val="00734565"/>
    <w:rsid w:val="00742D2F"/>
    <w:rsid w:val="00745418"/>
    <w:rsid w:val="007520E0"/>
    <w:rsid w:val="007556A4"/>
    <w:rsid w:val="00760106"/>
    <w:rsid w:val="00762F9F"/>
    <w:rsid w:val="0077004E"/>
    <w:rsid w:val="00776192"/>
    <w:rsid w:val="007769B3"/>
    <w:rsid w:val="00781CDB"/>
    <w:rsid w:val="007835C9"/>
    <w:rsid w:val="00793F01"/>
    <w:rsid w:val="007A605F"/>
    <w:rsid w:val="007A7991"/>
    <w:rsid w:val="007B5086"/>
    <w:rsid w:val="007B5D8D"/>
    <w:rsid w:val="007C16A3"/>
    <w:rsid w:val="007C1E56"/>
    <w:rsid w:val="007C5984"/>
    <w:rsid w:val="007C64B0"/>
    <w:rsid w:val="007C7D96"/>
    <w:rsid w:val="007D1FAF"/>
    <w:rsid w:val="007D2A49"/>
    <w:rsid w:val="007D5622"/>
    <w:rsid w:val="008003A2"/>
    <w:rsid w:val="00800C0C"/>
    <w:rsid w:val="00801213"/>
    <w:rsid w:val="00817AD1"/>
    <w:rsid w:val="00822F98"/>
    <w:rsid w:val="00844A45"/>
    <w:rsid w:val="00845256"/>
    <w:rsid w:val="00847D2E"/>
    <w:rsid w:val="00854765"/>
    <w:rsid w:val="00856DA7"/>
    <w:rsid w:val="0086285F"/>
    <w:rsid w:val="00877DF1"/>
    <w:rsid w:val="00880BAC"/>
    <w:rsid w:val="00882990"/>
    <w:rsid w:val="008A67D5"/>
    <w:rsid w:val="008B4143"/>
    <w:rsid w:val="008D25A0"/>
    <w:rsid w:val="008E06E5"/>
    <w:rsid w:val="008E5DEB"/>
    <w:rsid w:val="00900352"/>
    <w:rsid w:val="009013E8"/>
    <w:rsid w:val="00917032"/>
    <w:rsid w:val="00917BE3"/>
    <w:rsid w:val="009201F5"/>
    <w:rsid w:val="00927FF4"/>
    <w:rsid w:val="0093108B"/>
    <w:rsid w:val="00931F21"/>
    <w:rsid w:val="00936D65"/>
    <w:rsid w:val="00940AAA"/>
    <w:rsid w:val="009573DE"/>
    <w:rsid w:val="009631CF"/>
    <w:rsid w:val="00971C72"/>
    <w:rsid w:val="009733ED"/>
    <w:rsid w:val="0099234E"/>
    <w:rsid w:val="009A0676"/>
    <w:rsid w:val="009A7C9B"/>
    <w:rsid w:val="009B1227"/>
    <w:rsid w:val="009C04D0"/>
    <w:rsid w:val="009C1F84"/>
    <w:rsid w:val="009C28F1"/>
    <w:rsid w:val="009D106F"/>
    <w:rsid w:val="009E2DF0"/>
    <w:rsid w:val="009F3C19"/>
    <w:rsid w:val="00A0272D"/>
    <w:rsid w:val="00A05C01"/>
    <w:rsid w:val="00A24C6C"/>
    <w:rsid w:val="00A2656B"/>
    <w:rsid w:val="00A27029"/>
    <w:rsid w:val="00A4058E"/>
    <w:rsid w:val="00A526DB"/>
    <w:rsid w:val="00A53E5B"/>
    <w:rsid w:val="00A70CF1"/>
    <w:rsid w:val="00A7474A"/>
    <w:rsid w:val="00A81D80"/>
    <w:rsid w:val="00A87F1D"/>
    <w:rsid w:val="00A9285F"/>
    <w:rsid w:val="00A963CD"/>
    <w:rsid w:val="00AA2E03"/>
    <w:rsid w:val="00AA4122"/>
    <w:rsid w:val="00AB5BF1"/>
    <w:rsid w:val="00AC423B"/>
    <w:rsid w:val="00AC4EC4"/>
    <w:rsid w:val="00AC5098"/>
    <w:rsid w:val="00AD16E3"/>
    <w:rsid w:val="00AF22A0"/>
    <w:rsid w:val="00B00407"/>
    <w:rsid w:val="00B144EA"/>
    <w:rsid w:val="00B1597F"/>
    <w:rsid w:val="00B23F66"/>
    <w:rsid w:val="00B242D5"/>
    <w:rsid w:val="00B4105B"/>
    <w:rsid w:val="00B4172C"/>
    <w:rsid w:val="00B47AC1"/>
    <w:rsid w:val="00B508E1"/>
    <w:rsid w:val="00B51AF5"/>
    <w:rsid w:val="00B628DA"/>
    <w:rsid w:val="00B64E04"/>
    <w:rsid w:val="00B6675D"/>
    <w:rsid w:val="00B91495"/>
    <w:rsid w:val="00BA415E"/>
    <w:rsid w:val="00BB09B6"/>
    <w:rsid w:val="00BC2C20"/>
    <w:rsid w:val="00BC5484"/>
    <w:rsid w:val="00BC5FBE"/>
    <w:rsid w:val="00BC6476"/>
    <w:rsid w:val="00BD1574"/>
    <w:rsid w:val="00BD47C4"/>
    <w:rsid w:val="00BE7BCB"/>
    <w:rsid w:val="00BF14A8"/>
    <w:rsid w:val="00BF2F99"/>
    <w:rsid w:val="00BF7E49"/>
    <w:rsid w:val="00C03658"/>
    <w:rsid w:val="00C03B27"/>
    <w:rsid w:val="00C10F5F"/>
    <w:rsid w:val="00C13E42"/>
    <w:rsid w:val="00C27824"/>
    <w:rsid w:val="00C2790A"/>
    <w:rsid w:val="00C366B4"/>
    <w:rsid w:val="00C40FD8"/>
    <w:rsid w:val="00C45A9D"/>
    <w:rsid w:val="00C60410"/>
    <w:rsid w:val="00C60E68"/>
    <w:rsid w:val="00C674FB"/>
    <w:rsid w:val="00C67F6C"/>
    <w:rsid w:val="00C766A4"/>
    <w:rsid w:val="00C828A5"/>
    <w:rsid w:val="00C90143"/>
    <w:rsid w:val="00CB2A10"/>
    <w:rsid w:val="00CB33ED"/>
    <w:rsid w:val="00CB4EA6"/>
    <w:rsid w:val="00CC3286"/>
    <w:rsid w:val="00CC7295"/>
    <w:rsid w:val="00CD11FC"/>
    <w:rsid w:val="00CD1D2C"/>
    <w:rsid w:val="00CD7944"/>
    <w:rsid w:val="00CF1509"/>
    <w:rsid w:val="00CF7119"/>
    <w:rsid w:val="00D0425B"/>
    <w:rsid w:val="00D23C03"/>
    <w:rsid w:val="00D311A9"/>
    <w:rsid w:val="00D43831"/>
    <w:rsid w:val="00D57D38"/>
    <w:rsid w:val="00D70874"/>
    <w:rsid w:val="00D771C3"/>
    <w:rsid w:val="00D828E0"/>
    <w:rsid w:val="00D87F7E"/>
    <w:rsid w:val="00DB1722"/>
    <w:rsid w:val="00DB2F81"/>
    <w:rsid w:val="00DC045C"/>
    <w:rsid w:val="00DC0AD4"/>
    <w:rsid w:val="00DC5432"/>
    <w:rsid w:val="00DC5C71"/>
    <w:rsid w:val="00DD03F8"/>
    <w:rsid w:val="00DE228B"/>
    <w:rsid w:val="00DF105B"/>
    <w:rsid w:val="00E01B62"/>
    <w:rsid w:val="00E04473"/>
    <w:rsid w:val="00E27592"/>
    <w:rsid w:val="00E27BA0"/>
    <w:rsid w:val="00E307AE"/>
    <w:rsid w:val="00E379F3"/>
    <w:rsid w:val="00E62BB5"/>
    <w:rsid w:val="00E651C1"/>
    <w:rsid w:val="00E651DD"/>
    <w:rsid w:val="00E65E5E"/>
    <w:rsid w:val="00E75A8E"/>
    <w:rsid w:val="00E77540"/>
    <w:rsid w:val="00E83D7F"/>
    <w:rsid w:val="00E90D59"/>
    <w:rsid w:val="00E92B6F"/>
    <w:rsid w:val="00E951C9"/>
    <w:rsid w:val="00EA6413"/>
    <w:rsid w:val="00EA7996"/>
    <w:rsid w:val="00EB1451"/>
    <w:rsid w:val="00EB27FC"/>
    <w:rsid w:val="00EB32EC"/>
    <w:rsid w:val="00EB5966"/>
    <w:rsid w:val="00EC5EBA"/>
    <w:rsid w:val="00ED1963"/>
    <w:rsid w:val="00EE6DA5"/>
    <w:rsid w:val="00EE7C99"/>
    <w:rsid w:val="00EF6DAF"/>
    <w:rsid w:val="00F06229"/>
    <w:rsid w:val="00F07BD7"/>
    <w:rsid w:val="00F07EBF"/>
    <w:rsid w:val="00F12A8D"/>
    <w:rsid w:val="00F15138"/>
    <w:rsid w:val="00F170C0"/>
    <w:rsid w:val="00F2397B"/>
    <w:rsid w:val="00F2629E"/>
    <w:rsid w:val="00F31C28"/>
    <w:rsid w:val="00F40097"/>
    <w:rsid w:val="00F46925"/>
    <w:rsid w:val="00F46AD9"/>
    <w:rsid w:val="00F46F64"/>
    <w:rsid w:val="00F66D34"/>
    <w:rsid w:val="00F7408B"/>
    <w:rsid w:val="00F7483A"/>
    <w:rsid w:val="00F806FC"/>
    <w:rsid w:val="00F853C4"/>
    <w:rsid w:val="00F86F39"/>
    <w:rsid w:val="00F94DB6"/>
    <w:rsid w:val="00FA5EC6"/>
    <w:rsid w:val="00FB03D8"/>
    <w:rsid w:val="00FD58E4"/>
    <w:rsid w:val="00FD670E"/>
    <w:rsid w:val="026B7C63"/>
    <w:rsid w:val="02FE8DE1"/>
    <w:rsid w:val="04562BB8"/>
    <w:rsid w:val="05E73738"/>
    <w:rsid w:val="0B94A5D2"/>
    <w:rsid w:val="0DDD9470"/>
    <w:rsid w:val="0FAF76C5"/>
    <w:rsid w:val="1035D09E"/>
    <w:rsid w:val="103D65B0"/>
    <w:rsid w:val="1140F586"/>
    <w:rsid w:val="12A6595B"/>
    <w:rsid w:val="148184ED"/>
    <w:rsid w:val="165A83EB"/>
    <w:rsid w:val="19DD747D"/>
    <w:rsid w:val="1B410DAC"/>
    <w:rsid w:val="1C4ADEB7"/>
    <w:rsid w:val="1DE107EE"/>
    <w:rsid w:val="1E4F226C"/>
    <w:rsid w:val="1E76A1AA"/>
    <w:rsid w:val="1E9746A2"/>
    <w:rsid w:val="1FD4E058"/>
    <w:rsid w:val="222EFD8E"/>
    <w:rsid w:val="2252186F"/>
    <w:rsid w:val="22553574"/>
    <w:rsid w:val="24E033D8"/>
    <w:rsid w:val="2524E860"/>
    <w:rsid w:val="254BC8BE"/>
    <w:rsid w:val="25EC7568"/>
    <w:rsid w:val="2665B8B3"/>
    <w:rsid w:val="2731387A"/>
    <w:rsid w:val="27621565"/>
    <w:rsid w:val="2840687C"/>
    <w:rsid w:val="28F37D4B"/>
    <w:rsid w:val="297A8428"/>
    <w:rsid w:val="2A6E5422"/>
    <w:rsid w:val="2B1EF0C4"/>
    <w:rsid w:val="2CBF5E3A"/>
    <w:rsid w:val="2CDFE069"/>
    <w:rsid w:val="2D53751D"/>
    <w:rsid w:val="2EADB7E7"/>
    <w:rsid w:val="2F2FBEBA"/>
    <w:rsid w:val="2FEA9490"/>
    <w:rsid w:val="30C05E4C"/>
    <w:rsid w:val="31369320"/>
    <w:rsid w:val="31CBDDB3"/>
    <w:rsid w:val="330A6A0A"/>
    <w:rsid w:val="33233A56"/>
    <w:rsid w:val="3367AE14"/>
    <w:rsid w:val="3928096C"/>
    <w:rsid w:val="39856D04"/>
    <w:rsid w:val="3BE6CD6B"/>
    <w:rsid w:val="3F662851"/>
    <w:rsid w:val="3FE112E8"/>
    <w:rsid w:val="432AC764"/>
    <w:rsid w:val="469A8B26"/>
    <w:rsid w:val="475F82E4"/>
    <w:rsid w:val="484448EB"/>
    <w:rsid w:val="486FBCA0"/>
    <w:rsid w:val="48A38FE4"/>
    <w:rsid w:val="48E91ACE"/>
    <w:rsid w:val="49D504E4"/>
    <w:rsid w:val="49E0F0AF"/>
    <w:rsid w:val="4FC354F1"/>
    <w:rsid w:val="50BE9684"/>
    <w:rsid w:val="54333757"/>
    <w:rsid w:val="55F3F161"/>
    <w:rsid w:val="566A5B30"/>
    <w:rsid w:val="575918EE"/>
    <w:rsid w:val="58E2977A"/>
    <w:rsid w:val="5E2609CC"/>
    <w:rsid w:val="5F2D5735"/>
    <w:rsid w:val="5FECFAE8"/>
    <w:rsid w:val="6280F5BD"/>
    <w:rsid w:val="62A31551"/>
    <w:rsid w:val="64BAC26D"/>
    <w:rsid w:val="65190D14"/>
    <w:rsid w:val="68D18533"/>
    <w:rsid w:val="6C578862"/>
    <w:rsid w:val="6D034F03"/>
    <w:rsid w:val="6F35DB75"/>
    <w:rsid w:val="71804C14"/>
    <w:rsid w:val="7182747D"/>
    <w:rsid w:val="72A80A5F"/>
    <w:rsid w:val="74381A67"/>
    <w:rsid w:val="751B59C1"/>
    <w:rsid w:val="77453FCF"/>
    <w:rsid w:val="78D0908A"/>
    <w:rsid w:val="7994B01A"/>
    <w:rsid w:val="7AAEC4E2"/>
    <w:rsid w:val="7B5E3847"/>
    <w:rsid w:val="7D733BE7"/>
    <w:rsid w:val="7D8A1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37C5C5"/>
  <w15:chartTrackingRefBased/>
  <w15:docId w15:val="{07410383-3C6A-4E42-8E06-CB9E2603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7991"/>
    <w:rPr>
      <w:rFonts w:ascii="Foundry Form Sans" w:hAnsi="Foundry Form Sans"/>
      <w:sz w:val="24"/>
      <w:szCs w:val="24"/>
      <w:lang w:eastAsia="en-US"/>
    </w:rPr>
  </w:style>
  <w:style w:type="paragraph" w:styleId="Heading1">
    <w:name w:val="heading 1"/>
    <w:basedOn w:val="Normal"/>
    <w:next w:val="Normal"/>
    <w:qFormat/>
    <w:rsid w:val="007A799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7A799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A7991"/>
    <w:rPr>
      <w:rFonts w:ascii="Tahoma" w:hAnsi="Tahoma" w:cs="Tahoma"/>
      <w:sz w:val="16"/>
      <w:szCs w:val="16"/>
    </w:rPr>
  </w:style>
  <w:style w:type="character" w:customStyle="1" w:styleId="BalloonTextChar">
    <w:name w:val="Balloon Text Char"/>
    <w:basedOn w:val="DefaultParagraphFont"/>
    <w:link w:val="BalloonText"/>
    <w:rsid w:val="007A7991"/>
    <w:rPr>
      <w:rFonts w:ascii="Tahoma" w:hAnsi="Tahoma" w:cs="Tahoma"/>
      <w:sz w:val="16"/>
      <w:szCs w:val="16"/>
      <w:lang w:eastAsia="en-US"/>
    </w:rPr>
  </w:style>
  <w:style w:type="character" w:customStyle="1" w:styleId="Heading2Char">
    <w:name w:val="Heading 2 Char"/>
    <w:basedOn w:val="DefaultParagraphFont"/>
    <w:link w:val="Heading2"/>
    <w:semiHidden/>
    <w:rsid w:val="007A7991"/>
    <w:rPr>
      <w:rFonts w:asciiTheme="majorHAnsi" w:eastAsiaTheme="majorEastAsia" w:hAnsiTheme="majorHAnsi" w:cstheme="majorBidi"/>
      <w:color w:val="365F91" w:themeColor="accent1" w:themeShade="BF"/>
      <w:sz w:val="26"/>
      <w:szCs w:val="26"/>
      <w:lang w:eastAsia="en-US"/>
    </w:rPr>
  </w:style>
  <w:style w:type="paragraph" w:styleId="CommentText">
    <w:name w:val="annotation text"/>
    <w:basedOn w:val="Normal"/>
    <w:link w:val="CommentTextChar"/>
    <w:semiHidden/>
    <w:unhideWhenUsed/>
    <w:rsid w:val="007A7991"/>
    <w:rPr>
      <w:sz w:val="20"/>
      <w:szCs w:val="20"/>
    </w:rPr>
  </w:style>
  <w:style w:type="character" w:customStyle="1" w:styleId="CommentTextChar">
    <w:name w:val="Comment Text Char"/>
    <w:basedOn w:val="DefaultParagraphFont"/>
    <w:link w:val="CommentText"/>
    <w:semiHidden/>
    <w:rsid w:val="007A7991"/>
    <w:rPr>
      <w:rFonts w:ascii="Foundry Form Sans" w:hAnsi="Foundry Form Sans"/>
      <w:lang w:eastAsia="en-US"/>
    </w:rPr>
  </w:style>
  <w:style w:type="character" w:styleId="CommentReference">
    <w:name w:val="annotation reference"/>
    <w:basedOn w:val="DefaultParagraphFont"/>
    <w:semiHidden/>
    <w:unhideWhenUsed/>
    <w:rsid w:val="007A7991"/>
    <w:rPr>
      <w:sz w:val="16"/>
      <w:szCs w:val="16"/>
    </w:rPr>
  </w:style>
  <w:style w:type="character" w:styleId="Hyperlink">
    <w:name w:val="Hyperlink"/>
    <w:basedOn w:val="DefaultParagraphFont"/>
    <w:unhideWhenUsed/>
    <w:rsid w:val="007A7991"/>
    <w:rPr>
      <w:color w:val="0000FF" w:themeColor="hyperlink"/>
      <w:u w:val="single"/>
    </w:rPr>
  </w:style>
  <w:style w:type="paragraph" w:styleId="CommentSubject">
    <w:name w:val="annotation subject"/>
    <w:basedOn w:val="CommentText"/>
    <w:next w:val="CommentText"/>
    <w:link w:val="CommentSubjectChar"/>
    <w:semiHidden/>
    <w:unhideWhenUsed/>
    <w:rsid w:val="007A7991"/>
    <w:rPr>
      <w:b/>
      <w:bCs/>
    </w:rPr>
  </w:style>
  <w:style w:type="character" w:customStyle="1" w:styleId="CommentSubjectChar">
    <w:name w:val="Comment Subject Char"/>
    <w:basedOn w:val="CommentTextChar"/>
    <w:link w:val="CommentSubject"/>
    <w:semiHidden/>
    <w:rsid w:val="007A7991"/>
    <w:rPr>
      <w:rFonts w:ascii="Foundry Form Sans" w:hAnsi="Foundry Form Sans"/>
      <w:b/>
      <w:bCs/>
      <w:lang w:eastAsia="en-US"/>
    </w:rPr>
  </w:style>
  <w:style w:type="table" w:styleId="TableGrid">
    <w:name w:val="Table Grid"/>
    <w:basedOn w:val="TableNormal"/>
    <w:rsid w:val="007A79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7991"/>
    <w:pPr>
      <w:ind w:left="720"/>
      <w:contextualSpacing/>
    </w:pPr>
  </w:style>
  <w:style w:type="character" w:styleId="UnresolvedMention">
    <w:name w:val="Unresolved Mention"/>
    <w:basedOn w:val="DefaultParagraphFont"/>
    <w:uiPriority w:val="99"/>
    <w:semiHidden/>
    <w:unhideWhenUsed/>
    <w:rsid w:val="007A7991"/>
    <w:rPr>
      <w:color w:val="605E5C"/>
      <w:shd w:val="clear" w:color="auto" w:fill="E1DFDD"/>
    </w:rPr>
  </w:style>
  <w:style w:type="character" w:styleId="PlaceholderText">
    <w:name w:val="Placeholder Text"/>
    <w:basedOn w:val="DefaultParagraphFont"/>
    <w:uiPriority w:val="99"/>
    <w:semiHidden/>
    <w:rsid w:val="00F7483A"/>
    <w:rPr>
      <w:color w:val="808080"/>
    </w:rPr>
  </w:style>
  <w:style w:type="paragraph" w:styleId="FootnoteText">
    <w:name w:val="footnote text"/>
    <w:basedOn w:val="Normal"/>
    <w:link w:val="FootnoteTextChar"/>
    <w:unhideWhenUsed/>
    <w:rsid w:val="000074C4"/>
    <w:rPr>
      <w:sz w:val="20"/>
      <w:szCs w:val="20"/>
    </w:rPr>
  </w:style>
  <w:style w:type="character" w:customStyle="1" w:styleId="FootnoteTextChar">
    <w:name w:val="Footnote Text Char"/>
    <w:basedOn w:val="DefaultParagraphFont"/>
    <w:link w:val="FootnoteText"/>
    <w:rsid w:val="000074C4"/>
    <w:rPr>
      <w:rFonts w:ascii="Foundry Form Sans" w:hAnsi="Foundry Form Sans"/>
      <w:lang w:eastAsia="en-US"/>
    </w:rPr>
  </w:style>
  <w:style w:type="character" w:styleId="FootnoteReference">
    <w:name w:val="footnote reference"/>
    <w:basedOn w:val="DefaultParagraphFont"/>
    <w:semiHidden/>
    <w:unhideWhenUsed/>
    <w:rsid w:val="000074C4"/>
    <w:rPr>
      <w:vertAlign w:val="superscript"/>
    </w:rPr>
  </w:style>
  <w:style w:type="paragraph" w:styleId="EndnoteText">
    <w:name w:val="endnote text"/>
    <w:basedOn w:val="Normal"/>
    <w:link w:val="EndnoteTextChar"/>
    <w:rsid w:val="007D5622"/>
    <w:rPr>
      <w:sz w:val="20"/>
      <w:szCs w:val="20"/>
    </w:rPr>
  </w:style>
  <w:style w:type="character" w:customStyle="1" w:styleId="EndnoteTextChar">
    <w:name w:val="Endnote Text Char"/>
    <w:basedOn w:val="DefaultParagraphFont"/>
    <w:link w:val="EndnoteText"/>
    <w:rsid w:val="007D5622"/>
    <w:rPr>
      <w:rFonts w:ascii="Foundry Form Sans" w:hAnsi="Foundry Form Sans"/>
      <w:lang w:eastAsia="en-US"/>
    </w:rPr>
  </w:style>
  <w:style w:type="character" w:styleId="EndnoteReference">
    <w:name w:val="endnote reference"/>
    <w:basedOn w:val="DefaultParagraphFont"/>
    <w:semiHidden/>
    <w:unhideWhenUsed/>
    <w:rsid w:val="007D5622"/>
    <w:rPr>
      <w:vertAlign w:val="superscript"/>
    </w:rPr>
  </w:style>
  <w:style w:type="paragraph" w:styleId="Header">
    <w:name w:val="header"/>
    <w:basedOn w:val="Normal"/>
    <w:link w:val="HeaderChar"/>
    <w:unhideWhenUsed/>
    <w:rsid w:val="00880BAC"/>
    <w:pPr>
      <w:tabs>
        <w:tab w:val="center" w:pos="4513"/>
        <w:tab w:val="right" w:pos="9026"/>
      </w:tabs>
    </w:pPr>
  </w:style>
  <w:style w:type="character" w:customStyle="1" w:styleId="HeaderChar">
    <w:name w:val="Header Char"/>
    <w:basedOn w:val="DefaultParagraphFont"/>
    <w:link w:val="Header"/>
    <w:rsid w:val="00880BAC"/>
    <w:rPr>
      <w:rFonts w:ascii="Foundry Form Sans" w:hAnsi="Foundry Form Sans"/>
      <w:sz w:val="24"/>
      <w:szCs w:val="24"/>
      <w:lang w:eastAsia="en-US"/>
    </w:rPr>
  </w:style>
  <w:style w:type="paragraph" w:styleId="Footer">
    <w:name w:val="footer"/>
    <w:basedOn w:val="Normal"/>
    <w:link w:val="FooterChar"/>
    <w:unhideWhenUsed/>
    <w:rsid w:val="00880BAC"/>
    <w:pPr>
      <w:tabs>
        <w:tab w:val="center" w:pos="4513"/>
        <w:tab w:val="right" w:pos="9026"/>
      </w:tabs>
    </w:pPr>
  </w:style>
  <w:style w:type="character" w:customStyle="1" w:styleId="FooterChar">
    <w:name w:val="Footer Char"/>
    <w:basedOn w:val="DefaultParagraphFont"/>
    <w:link w:val="Footer"/>
    <w:rsid w:val="00880BAC"/>
    <w:rPr>
      <w:rFonts w:ascii="Foundry Form Sans" w:hAnsi="Foundry Form Sans"/>
      <w:sz w:val="24"/>
      <w:szCs w:val="24"/>
      <w:lang w:eastAsia="en-US"/>
    </w:rPr>
  </w:style>
  <w:style w:type="character" w:styleId="FollowedHyperlink">
    <w:name w:val="FollowedHyperlink"/>
    <w:basedOn w:val="DefaultParagraphFont"/>
    <w:semiHidden/>
    <w:unhideWhenUsed/>
    <w:rsid w:val="00EF6DAF"/>
    <w:rPr>
      <w:color w:val="800080" w:themeColor="followedHyperlink"/>
      <w:u w:val="single"/>
    </w:rPr>
  </w:style>
  <w:style w:type="paragraph" w:styleId="Caption">
    <w:name w:val="caption"/>
    <w:basedOn w:val="Normal"/>
    <w:next w:val="Normal"/>
    <w:semiHidden/>
    <w:unhideWhenUsed/>
    <w:qFormat/>
    <w:rsid w:val="00E307A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reaterlondonauthority.sharepoint.com/sites/CI_ECO_EconomicsMicroTeam/Shared%20Documents/London%20Plan/Town%20Centre%20and%20High%20Street%20jobs%20estimates/2021_update/RE%20Overlaps%20from%20Yiran.msg"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ons.gov.uk/businessindustryandtrade/business/activitysizeandlocation/adhocs/13538numberofworkplacesandemployeesinworkplacezonesandmsoasinlondon2011to202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ata.london.gov.uk/dataset/london-town-centre-health-check-analysis-repo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ns.gov.uk/methodology/geography/geographicalproducts/areaclassifications/2011workplacebasedareaclassification/classificationofworkplacezonesfortheukabouttheareaclassifications" TargetMode="External"/><Relationship Id="rId5" Type="http://schemas.openxmlformats.org/officeDocument/2006/relationships/numbering" Target="numbering.xml"/><Relationship Id="rId15" Type="http://schemas.openxmlformats.org/officeDocument/2006/relationships/hyperlink" Target="https://www.nomisweb.co.uk/articles/1103.asp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greaterlondonauthority.sharepoint.com/sites/CI_ECO_EconomicsMicroTeam/Shared%20Documents/London%20Plan/Town%20Centre%20and%20High%20Street%20jobs%20estimates/2021_update/RE%20Treatment%20of%20small%20overlaps.m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fc9ebc1-6786-4aad-aee1-fdcde6e01ff9">
      <Terms xmlns="http://schemas.microsoft.com/office/infopath/2007/PartnerControls"/>
    </lcf76f155ced4ddcb4097134ff3c332f>
    <TaxCatchAll xmlns="fd7425d0-09b7-49b7-b351-1ad2162dc0d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35EDF9DD8DBB143AE8CD71BDB6B0E3B" ma:contentTypeVersion="15" ma:contentTypeDescription="Create a new document." ma:contentTypeScope="" ma:versionID="f6f28cdb5a9692a6c52c88c0d72e532e">
  <xsd:schema xmlns:xsd="http://www.w3.org/2001/XMLSchema" xmlns:xs="http://www.w3.org/2001/XMLSchema" xmlns:p="http://schemas.microsoft.com/office/2006/metadata/properties" xmlns:ns2="7fc9ebc1-6786-4aad-aee1-fdcde6e01ff9" xmlns:ns3="fd7425d0-09b7-49b7-b351-1ad2162dc0d7" targetNamespace="http://schemas.microsoft.com/office/2006/metadata/properties" ma:root="true" ma:fieldsID="d5bf8c08f73f601645ffb79004a62600" ns2:_="" ns3:_="">
    <xsd:import namespace="7fc9ebc1-6786-4aad-aee1-fdcde6e01ff9"/>
    <xsd:import namespace="fd7425d0-09b7-49b7-b351-1ad2162dc0d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9ebc1-6786-4aad-aee1-fdcde6e01f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651981c-07c9-48be-a366-aa18a08a638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d7425d0-09b7-49b7-b351-1ad2162dc0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0544d0c-2e96-4949-8e6e-e90d9b14e1b3}" ma:internalName="TaxCatchAll" ma:showField="CatchAllData" ma:web="fd7425d0-09b7-49b7-b351-1ad2162dc0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BC3CC-9DE9-487F-9290-EE1407F3FA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D6DAA6-6F85-4DE2-A772-1EB7E492C064}"/>
</file>

<file path=customXml/itemProps3.xml><?xml version="1.0" encoding="utf-8"?>
<ds:datastoreItem xmlns:ds="http://schemas.openxmlformats.org/officeDocument/2006/customXml" ds:itemID="{9E953C89-43B8-4771-9D59-29DD99F833C1}">
  <ds:schemaRefs>
    <ds:schemaRef ds:uri="http://schemas.microsoft.com/sharepoint/v3/contenttype/forms"/>
  </ds:schemaRefs>
</ds:datastoreItem>
</file>

<file path=customXml/itemProps4.xml><?xml version="1.0" encoding="utf-8"?>
<ds:datastoreItem xmlns:ds="http://schemas.openxmlformats.org/officeDocument/2006/customXml" ds:itemID="{5B8E1FF1-C8B0-4BCD-805E-3FC5D2760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1437</Words>
  <Characters>8193</Characters>
  <Application>Microsoft Office Word</Application>
  <DocSecurity>0</DocSecurity>
  <Lines>68</Lines>
  <Paragraphs>19</Paragraphs>
  <ScaleCrop>false</ScaleCrop>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Jacob</dc:creator>
  <cp:keywords/>
  <dc:description/>
  <cp:lastModifiedBy>Christopher</cp:lastModifiedBy>
  <cp:revision>313</cp:revision>
  <dcterms:created xsi:type="dcterms:W3CDTF">2021-08-10T00:34:00Z</dcterms:created>
  <dcterms:modified xsi:type="dcterms:W3CDTF">2021-09-23T13:42:00Z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0x010100634A6E48A8C8D34EBFEEC638E3EF35AC</vt:lpwstr>
  </property>
  <property fmtid="{D5CDD505-2E9C-101B-9397-08002B2CF9AE}" pid="3" name="MediaServiceImageTags">
    <vt:lpwstr/>
  </property>
</Properties>
</file>